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619" w:rsidRDefault="004A0FE1" w:rsidP="00021EF3">
      <w:pPr>
        <w:spacing w:after="0" w:line="240" w:lineRule="auto"/>
      </w:pPr>
      <w:bookmarkStart w:id="0" w:name="_GoBack"/>
      <w:bookmarkEnd w:id="0"/>
      <w:r>
        <w:t xml:space="preserve">Priority 1: </w:t>
      </w:r>
      <w:r w:rsidR="00FD1D0F">
        <w:t>Prairie Synthesis Report</w:t>
      </w:r>
    </w:p>
    <w:p w:rsidR="00021EF3" w:rsidRDefault="00021EF3" w:rsidP="00021EF3">
      <w:pPr>
        <w:spacing w:after="0" w:line="240" w:lineRule="auto"/>
      </w:pPr>
      <w:r>
        <w:t>Contact: Dr</w:t>
      </w:r>
      <w:r w:rsidR="00FD1D0F">
        <w:t xml:space="preserve">. Regina </w:t>
      </w:r>
      <w:proofErr w:type="spellStart"/>
      <w:r w:rsidR="00FD1D0F">
        <w:t>Rochefort</w:t>
      </w:r>
      <w:proofErr w:type="spellEnd"/>
    </w:p>
    <w:p w:rsidR="001C1074" w:rsidRDefault="001C1074" w:rsidP="001C1074">
      <w:pPr>
        <w:spacing w:after="0"/>
      </w:pPr>
    </w:p>
    <w:p w:rsidR="007F41B8" w:rsidRDefault="00FD1D0F">
      <w:r>
        <w:t>The NCCN Prairie Vegetation Monitoring Vital sign documents trends in physiognomic cover classes and prairie quality at San Juan Island National Historic Park (SAJH).  Monitoring has been conducted for 6 y</w:t>
      </w:r>
      <w:r w:rsidR="007956E1">
        <w:t>ears (2008-2009, 2012-2015)</w:t>
      </w:r>
      <w:proofErr w:type="gramStart"/>
      <w:r w:rsidR="007956E1">
        <w:t>,</w:t>
      </w:r>
      <w:proofErr w:type="gramEnd"/>
      <w:r w:rsidR="007956E1">
        <w:t xml:space="preserve"> database development is nearing completion, and data quality reviews (spatial and quantitative) will be completed in the fall of 2015. Quick data summaries (i.e., not rigorous statistical analysis) have been used over the last two year</w:t>
      </w:r>
      <w:r w:rsidR="00807964">
        <w:t xml:space="preserve">s for briefings to park managers and for use in management plans, but a comprehensive analysis and summary of data have not yet been conducted. We are proposing to work with Shay </w:t>
      </w:r>
      <w:proofErr w:type="spellStart"/>
      <w:r w:rsidR="00807964">
        <w:t>Howlin</w:t>
      </w:r>
      <w:proofErr w:type="spellEnd"/>
      <w:r w:rsidR="00807964">
        <w:t xml:space="preserve"> to write a synthesis report of on status and trends landscape cover (i.e., physiognomic) and prairie quality. We will also provide recommendations on the future implementation of this protocol. </w:t>
      </w:r>
      <w:r w:rsidR="00362ACE">
        <w:t xml:space="preserve">Shay was the statistician who worked with the NCCN and R. </w:t>
      </w:r>
      <w:proofErr w:type="spellStart"/>
      <w:r w:rsidR="00362ACE">
        <w:t>Rochefort</w:t>
      </w:r>
      <w:proofErr w:type="spellEnd"/>
      <w:r w:rsidR="00362ACE">
        <w:t xml:space="preserve"> to develop the protocol, including design of sampling methods and data analysis.</w:t>
      </w:r>
    </w:p>
    <w:p w:rsidR="00362ACE" w:rsidRDefault="00362ACE" w:rsidP="00711AF7">
      <w:pPr>
        <w:pStyle w:val="ListParagraph"/>
        <w:numPr>
          <w:ilvl w:val="0"/>
          <w:numId w:val="1"/>
        </w:numPr>
      </w:pPr>
      <w:r>
        <w:t>Analysis of six years of data and collaboration in summary report</w:t>
      </w:r>
      <w:r w:rsidR="00906C93">
        <w:t xml:space="preserve"> (NPS publication)</w:t>
      </w:r>
      <w:r>
        <w:t xml:space="preserve">. </w:t>
      </w:r>
    </w:p>
    <w:p w:rsidR="00362ACE" w:rsidRDefault="00362ACE" w:rsidP="00711AF7">
      <w:pPr>
        <w:pStyle w:val="ListParagraph"/>
        <w:numPr>
          <w:ilvl w:val="0"/>
          <w:numId w:val="1"/>
        </w:numPr>
      </w:pPr>
      <w:r>
        <w:t>Review of monitoring methodology; collaborate in recommendations of revisions to current protocol.</w:t>
      </w:r>
    </w:p>
    <w:p w:rsidR="00906C93" w:rsidRDefault="00906C93" w:rsidP="00711AF7">
      <w:pPr>
        <w:pStyle w:val="ListParagraph"/>
        <w:numPr>
          <w:ilvl w:val="0"/>
          <w:numId w:val="1"/>
        </w:numPr>
      </w:pPr>
      <w:r>
        <w:t>Collaboration in writing of a manuscript for submission to a peer review journal.</w:t>
      </w:r>
    </w:p>
    <w:p w:rsidR="00711AF7" w:rsidRDefault="00362ACE" w:rsidP="00711AF7">
      <w:pPr>
        <w:pStyle w:val="ListParagraph"/>
        <w:numPr>
          <w:ilvl w:val="0"/>
          <w:numId w:val="1"/>
        </w:numPr>
      </w:pPr>
      <w:r>
        <w:t>Provide R code for future analysis based on the recommendations for revisions to the monitoring and analysis methods</w:t>
      </w:r>
      <w:r w:rsidR="00711AF7">
        <w:t xml:space="preserve">. </w:t>
      </w:r>
    </w:p>
    <w:p w:rsidR="005334E4" w:rsidRDefault="00FB7405" w:rsidP="00661C93">
      <w:pPr>
        <w:spacing w:after="0"/>
      </w:pPr>
      <w:r>
        <w:t xml:space="preserve">We have </w:t>
      </w:r>
      <w:r w:rsidR="005334E4">
        <w:t xml:space="preserve">flexibility, but anticipate the following timeline: </w:t>
      </w:r>
    </w:p>
    <w:p w:rsidR="005334E4" w:rsidRDefault="005334E4" w:rsidP="00661C93">
      <w:pPr>
        <w:spacing w:after="0"/>
      </w:pPr>
      <w:r>
        <w:t>November – February: Periodically available for consulting</w:t>
      </w:r>
    </w:p>
    <w:p w:rsidR="005334E4" w:rsidRDefault="005334E4" w:rsidP="00661C93">
      <w:pPr>
        <w:spacing w:after="0"/>
      </w:pPr>
      <w:r>
        <w:t>March: Review status and trend report</w:t>
      </w:r>
    </w:p>
    <w:p w:rsidR="005334E4" w:rsidRDefault="005334E4" w:rsidP="00661C93">
      <w:pPr>
        <w:spacing w:after="0"/>
      </w:pPr>
      <w:r>
        <w:t>April: Review revised SOPs and R code</w:t>
      </w:r>
    </w:p>
    <w:p w:rsidR="00906C93" w:rsidRDefault="00906C93" w:rsidP="00661C93">
      <w:pPr>
        <w:spacing w:after="0"/>
      </w:pPr>
    </w:p>
    <w:p w:rsidR="005334E4" w:rsidRDefault="00906C93" w:rsidP="00661C93">
      <w:pPr>
        <w:spacing w:after="0"/>
      </w:pPr>
      <w:r>
        <w:t xml:space="preserve">Shay </w:t>
      </w:r>
      <w:proofErr w:type="spellStart"/>
      <w:r>
        <w:t>Howlin</w:t>
      </w:r>
      <w:proofErr w:type="spellEnd"/>
      <w:r>
        <w:t xml:space="preserve"> is a Research Biometrician V with an hourly rate of $123.43.</w:t>
      </w:r>
    </w:p>
    <w:p w:rsidR="00906C93" w:rsidRDefault="00906C93" w:rsidP="00661C93">
      <w:pPr>
        <w:spacing w:after="0"/>
      </w:pPr>
    </w:p>
    <w:p w:rsidR="004A0FE1" w:rsidRDefault="004A0FE1" w:rsidP="00661C93">
      <w:pPr>
        <w:spacing w:after="0"/>
      </w:pPr>
      <w:r>
        <w:t xml:space="preserve">Priority 2: </w:t>
      </w:r>
      <w:proofErr w:type="spellStart"/>
      <w:r w:rsidR="00362ACE">
        <w:t>Whitebark</w:t>
      </w:r>
      <w:proofErr w:type="spellEnd"/>
      <w:r w:rsidR="00362ACE">
        <w:t xml:space="preserve"> Pine Status and Trends</w:t>
      </w:r>
    </w:p>
    <w:p w:rsidR="00021EF3" w:rsidRDefault="003D7D85" w:rsidP="00021EF3">
      <w:pPr>
        <w:spacing w:after="0"/>
      </w:pPr>
      <w:r>
        <w:t xml:space="preserve">Contact: Dr. </w:t>
      </w:r>
      <w:r w:rsidR="00362ACE">
        <w:t xml:space="preserve">Regina </w:t>
      </w:r>
      <w:proofErr w:type="spellStart"/>
      <w:r w:rsidR="00362ACE">
        <w:t>Rochefort</w:t>
      </w:r>
      <w:proofErr w:type="spellEnd"/>
    </w:p>
    <w:p w:rsidR="003D7D85" w:rsidRPr="00021EF3" w:rsidRDefault="003D7D85" w:rsidP="00021EF3">
      <w:pPr>
        <w:spacing w:after="0"/>
      </w:pPr>
    </w:p>
    <w:p w:rsidR="004A0FE1" w:rsidRDefault="00013C84" w:rsidP="00661C93">
      <w:pPr>
        <w:spacing w:after="0"/>
      </w:pPr>
      <w:r>
        <w:t xml:space="preserve">The NCCN established a </w:t>
      </w:r>
      <w:proofErr w:type="spellStart"/>
      <w:r>
        <w:t>whitebark</w:t>
      </w:r>
      <w:proofErr w:type="spellEnd"/>
      <w:r>
        <w:t xml:space="preserve"> pine monitoring program in 2004; sites in NOCA and MORA were monitored in 2004 and 2009</w:t>
      </w:r>
      <w:r w:rsidR="003D7D85">
        <w:t>.</w:t>
      </w:r>
      <w:r>
        <w:t xml:space="preserve"> This year, NOCA received $10,000 from the USFS to resurvey the plots in both parks. </w:t>
      </w:r>
      <w:r w:rsidR="003D7D85">
        <w:t xml:space="preserve"> </w:t>
      </w:r>
      <w:r w:rsidR="000D3193">
        <w:t xml:space="preserve">In 2009, Shay </w:t>
      </w:r>
      <w:proofErr w:type="spellStart"/>
      <w:r w:rsidR="000D3193">
        <w:t>Howlin</w:t>
      </w:r>
      <w:proofErr w:type="spellEnd"/>
      <w:r w:rsidR="000D3193">
        <w:t xml:space="preserve"> worked with Regina </w:t>
      </w:r>
      <w:proofErr w:type="spellStart"/>
      <w:r w:rsidR="000D3193">
        <w:t>Rochefort</w:t>
      </w:r>
      <w:proofErr w:type="spellEnd"/>
      <w:r w:rsidR="000D3193">
        <w:t xml:space="preserve"> to analyze data from 200 and 2009 to describe status and trends in blister rust infection and mortality in </w:t>
      </w:r>
      <w:proofErr w:type="spellStart"/>
      <w:r w:rsidR="000D3193">
        <w:t>whitebark</w:t>
      </w:r>
      <w:proofErr w:type="spellEnd"/>
      <w:r w:rsidR="000D3193">
        <w:t xml:space="preserve"> pine stands. These data were presented at the Ecological Society of America meeting in Portland in 2012. We are requesting funding to analyze </w:t>
      </w:r>
      <w:proofErr w:type="spellStart"/>
      <w:r w:rsidR="000D3193">
        <w:t>whitebark</w:t>
      </w:r>
      <w:proofErr w:type="spellEnd"/>
      <w:r w:rsidR="000D3193">
        <w:t xml:space="preserve"> pine status and trends following data collection in 2015, written summaries of analysis methods and results, and development (co-authorship) of a manuscript for submission to a peer review journal such as Antarctic, Arctic, and Alpine Research or Canadian Journal of Forest Research.</w:t>
      </w:r>
    </w:p>
    <w:p w:rsidR="004A0FE1" w:rsidRDefault="004A0FE1" w:rsidP="00661C93">
      <w:pPr>
        <w:spacing w:after="0"/>
      </w:pPr>
    </w:p>
    <w:p w:rsidR="007330D2" w:rsidRDefault="00F447CF" w:rsidP="007330D2">
      <w:pPr>
        <w:spacing w:after="0"/>
      </w:pPr>
      <w:r>
        <w:t>Sh</w:t>
      </w:r>
      <w:r w:rsidR="000D3193">
        <w:t xml:space="preserve">ay </w:t>
      </w:r>
      <w:proofErr w:type="spellStart"/>
      <w:r w:rsidR="000D3193">
        <w:t>Howlin</w:t>
      </w:r>
      <w:proofErr w:type="spellEnd"/>
      <w:r w:rsidR="000D3193">
        <w:t xml:space="preserve"> is a Research Biometrician V with an hourly rate of $123.43.</w:t>
      </w:r>
    </w:p>
    <w:p w:rsidR="007330D2" w:rsidRDefault="007330D2" w:rsidP="007330D2">
      <w:pPr>
        <w:spacing w:after="0"/>
        <w:jc w:val="center"/>
      </w:pPr>
      <w:r>
        <w:lastRenderedPageBreak/>
        <w:t>June 7, 2016 Update</w:t>
      </w:r>
    </w:p>
    <w:p w:rsidR="007330D2" w:rsidRDefault="007330D2" w:rsidP="007330D2">
      <w:pPr>
        <w:spacing w:after="0"/>
      </w:pPr>
    </w:p>
    <w:p w:rsidR="007330D2" w:rsidRDefault="007330D2" w:rsidP="007330D2">
      <w:pPr>
        <w:spacing w:after="0"/>
      </w:pPr>
      <w:r>
        <w:t xml:space="preserve">Based on </w:t>
      </w:r>
      <w:del w:id="1" w:author="Antonova, Natalya V." w:date="2016-06-13T12:02:00Z">
        <w:r w:rsidDel="00823489">
          <w:delText xml:space="preserve">Phone </w:delText>
        </w:r>
      </w:del>
      <w:ins w:id="2" w:author="Antonova, Natalya V." w:date="2016-06-13T12:02:00Z">
        <w:r w:rsidR="00823489">
          <w:t xml:space="preserve">phone </w:t>
        </w:r>
      </w:ins>
      <w:del w:id="3" w:author="Antonova, Natalya V." w:date="2016-06-13T12:02:00Z">
        <w:r w:rsidDel="00823489">
          <w:delText>Call</w:delText>
        </w:r>
      </w:del>
      <w:ins w:id="4" w:author="Antonova, Natalya V." w:date="2016-06-13T12:02:00Z">
        <w:r w:rsidR="00823489">
          <w:t xml:space="preserve"> </w:t>
        </w:r>
      </w:ins>
      <w:del w:id="5" w:author="Antonova, Natalya V." w:date="2016-06-13T12:02:00Z">
        <w:r w:rsidDel="00823489">
          <w:delText xml:space="preserve"> </w:delText>
        </w:r>
      </w:del>
      <w:ins w:id="6" w:author="Antonova, Natalya V." w:date="2016-06-13T12:02:00Z">
        <w:r w:rsidR="00823489">
          <w:t xml:space="preserve">call </w:t>
        </w:r>
      </w:ins>
      <w:r>
        <w:t xml:space="preserve">between Shay </w:t>
      </w:r>
      <w:proofErr w:type="spellStart"/>
      <w:r>
        <w:t>Howlin</w:t>
      </w:r>
      <w:proofErr w:type="spellEnd"/>
      <w:r>
        <w:t xml:space="preserve">, Leigh Ann </w:t>
      </w:r>
      <w:proofErr w:type="spellStart"/>
      <w:r>
        <w:t>Stracevich</w:t>
      </w:r>
      <w:proofErr w:type="spellEnd"/>
      <w:r>
        <w:t xml:space="preserve">, Regina </w:t>
      </w:r>
      <w:proofErr w:type="spellStart"/>
      <w:r>
        <w:t>Rochefort</w:t>
      </w:r>
      <w:proofErr w:type="spellEnd"/>
      <w:r>
        <w:t xml:space="preserve">, John </w:t>
      </w:r>
      <w:proofErr w:type="spellStart"/>
      <w:r>
        <w:t>Boetsch</w:t>
      </w:r>
      <w:proofErr w:type="spellEnd"/>
      <w:r>
        <w:t xml:space="preserve">, and input from Natasha </w:t>
      </w:r>
      <w:proofErr w:type="spellStart"/>
      <w:r>
        <w:t>Antonova</w:t>
      </w:r>
      <w:proofErr w:type="spellEnd"/>
    </w:p>
    <w:p w:rsidR="007330D2" w:rsidRDefault="007330D2" w:rsidP="007330D2">
      <w:pPr>
        <w:spacing w:after="0"/>
      </w:pPr>
    </w:p>
    <w:p w:rsidR="007330D2" w:rsidRPr="004D5E6F" w:rsidRDefault="007330D2" w:rsidP="007330D2">
      <w:pPr>
        <w:spacing w:after="0"/>
        <w:rPr>
          <w:b/>
          <w:sz w:val="24"/>
          <w:szCs w:val="24"/>
        </w:rPr>
      </w:pPr>
      <w:r w:rsidRPr="004D5E6F">
        <w:rPr>
          <w:b/>
          <w:sz w:val="24"/>
          <w:szCs w:val="24"/>
        </w:rPr>
        <w:t>Status of Data for each Project and updates on conversation on goals</w:t>
      </w:r>
    </w:p>
    <w:p w:rsidR="004D5E6F" w:rsidRPr="004D5E6F" w:rsidRDefault="004D5E6F" w:rsidP="00957997">
      <w:pPr>
        <w:spacing w:after="0"/>
        <w:rPr>
          <w:b/>
          <w:sz w:val="24"/>
          <w:szCs w:val="24"/>
        </w:rPr>
      </w:pPr>
    </w:p>
    <w:p w:rsidR="00125BBD" w:rsidRPr="00957997" w:rsidRDefault="00125BBD" w:rsidP="00957997">
      <w:pPr>
        <w:spacing w:after="0"/>
        <w:rPr>
          <w:sz w:val="24"/>
          <w:szCs w:val="24"/>
        </w:rPr>
      </w:pPr>
      <w:r w:rsidRPr="00957997">
        <w:rPr>
          <w:b/>
          <w:sz w:val="24"/>
          <w:szCs w:val="24"/>
        </w:rPr>
        <w:t xml:space="preserve">Data </w:t>
      </w:r>
      <w:r w:rsidR="00957997">
        <w:rPr>
          <w:b/>
          <w:sz w:val="24"/>
          <w:szCs w:val="24"/>
        </w:rPr>
        <w:t>Delivery</w:t>
      </w:r>
      <w:r w:rsidR="004D5E6F">
        <w:rPr>
          <w:b/>
          <w:sz w:val="24"/>
          <w:szCs w:val="24"/>
        </w:rPr>
        <w:t xml:space="preserve"> to West from NPS</w:t>
      </w:r>
    </w:p>
    <w:p w:rsidR="00125BBD" w:rsidRDefault="00125BBD" w:rsidP="00125BBD">
      <w:pPr>
        <w:pStyle w:val="ListParagraph"/>
        <w:numPr>
          <w:ilvl w:val="0"/>
          <w:numId w:val="4"/>
        </w:numPr>
        <w:spacing w:after="0"/>
      </w:pPr>
      <w:r>
        <w:t>Overall for both projects we reviewed that the goal is to have all data to West by June 30</w:t>
      </w:r>
      <w:r w:rsidR="006F1013">
        <w:t xml:space="preserve">. </w:t>
      </w:r>
    </w:p>
    <w:p w:rsidR="006F1013" w:rsidRDefault="006F1013" w:rsidP="00125BBD">
      <w:pPr>
        <w:pStyle w:val="ListParagraph"/>
        <w:numPr>
          <w:ilvl w:val="0"/>
          <w:numId w:val="4"/>
        </w:numPr>
        <w:spacing w:after="0"/>
      </w:pPr>
      <w:r>
        <w:t>Is there any lee way on this? For example 3 missing trees at MORA, that the crew could look for on July 6.</w:t>
      </w:r>
    </w:p>
    <w:p w:rsidR="004D5E6F" w:rsidRPr="00125BBD" w:rsidRDefault="004D5E6F" w:rsidP="004D5E6F">
      <w:pPr>
        <w:pStyle w:val="ListParagraph"/>
        <w:spacing w:after="0"/>
      </w:pPr>
    </w:p>
    <w:p w:rsidR="00125BBD" w:rsidRDefault="00125BBD" w:rsidP="007330D2">
      <w:pPr>
        <w:spacing w:after="0"/>
      </w:pPr>
    </w:p>
    <w:p w:rsidR="00125BBD" w:rsidRPr="00957997" w:rsidRDefault="00125BBD" w:rsidP="007330D2">
      <w:pPr>
        <w:spacing w:after="0" w:line="240" w:lineRule="auto"/>
        <w:rPr>
          <w:sz w:val="24"/>
          <w:szCs w:val="24"/>
        </w:rPr>
      </w:pPr>
      <w:proofErr w:type="spellStart"/>
      <w:r w:rsidRPr="00957997">
        <w:rPr>
          <w:b/>
          <w:sz w:val="24"/>
          <w:szCs w:val="24"/>
        </w:rPr>
        <w:t>Whitebark</w:t>
      </w:r>
      <w:proofErr w:type="spellEnd"/>
      <w:r w:rsidRPr="00957997">
        <w:rPr>
          <w:b/>
          <w:sz w:val="24"/>
          <w:szCs w:val="24"/>
        </w:rPr>
        <w:t xml:space="preserve"> Pine Status and Trends</w:t>
      </w:r>
    </w:p>
    <w:p w:rsidR="00125BBD" w:rsidRPr="00125BBD" w:rsidRDefault="00125BBD" w:rsidP="007330D2">
      <w:pPr>
        <w:spacing w:after="0" w:line="240" w:lineRule="auto"/>
        <w:rPr>
          <w:b/>
          <w:i/>
        </w:rPr>
      </w:pPr>
      <w:r w:rsidRPr="00125BBD">
        <w:rPr>
          <w:b/>
          <w:i/>
        </w:rPr>
        <w:t>Data Status</w:t>
      </w:r>
    </w:p>
    <w:p w:rsidR="00125BBD" w:rsidRDefault="006F1013" w:rsidP="00125BBD">
      <w:pPr>
        <w:pStyle w:val="ListParagraph"/>
        <w:numPr>
          <w:ilvl w:val="0"/>
          <w:numId w:val="3"/>
        </w:numPr>
        <w:spacing w:after="0" w:line="240" w:lineRule="auto"/>
      </w:pPr>
      <w:r>
        <w:t>At MORA, all plots have been monitored 3 times – 2004, 2009, 2015 – but 3 trees are “missing” in 2015 from one plot with few individuals</w:t>
      </w:r>
    </w:p>
    <w:p w:rsidR="00957997" w:rsidRDefault="006F1013" w:rsidP="00957997">
      <w:pPr>
        <w:pStyle w:val="ListParagraph"/>
        <w:numPr>
          <w:ilvl w:val="0"/>
          <w:numId w:val="3"/>
        </w:numPr>
        <w:spacing w:after="0" w:line="240" w:lineRule="auto"/>
      </w:pPr>
      <w:r>
        <w:t>At NOCA, 2 polygons</w:t>
      </w:r>
      <w:r w:rsidR="00957997">
        <w:t xml:space="preserve"> have not been surveyed (see below</w:t>
      </w:r>
      <w:ins w:id="7" w:author="Antonova, Natalya V." w:date="2016-06-13T12:02:00Z">
        <w:r w:rsidR="00823489">
          <w:t>)</w:t>
        </w:r>
      </w:ins>
    </w:p>
    <w:p w:rsidR="006F1013" w:rsidRDefault="006F1013" w:rsidP="006F1013">
      <w:pPr>
        <w:spacing w:after="0" w:line="240" w:lineRule="auto"/>
      </w:pPr>
    </w:p>
    <w:p w:rsidR="00957997" w:rsidRPr="006F1013" w:rsidRDefault="00957997" w:rsidP="00957997">
      <w:pPr>
        <w:spacing w:line="240" w:lineRule="auto"/>
        <w:textAlignment w:val="baseline"/>
        <w:rPr>
          <w:rFonts w:ascii="Arial" w:eastAsia="Times New Roman" w:hAnsi="Arial" w:cs="Arial"/>
          <w:color w:val="000000"/>
          <w:sz w:val="20"/>
          <w:szCs w:val="20"/>
        </w:rPr>
      </w:pPr>
      <w:r w:rsidRPr="00957997">
        <w:rPr>
          <w:rFonts w:ascii="Arial" w:eastAsia="Times New Roman" w:hAnsi="Arial" w:cs="Arial"/>
          <w:b/>
          <w:color w:val="000000"/>
          <w:sz w:val="20"/>
          <w:szCs w:val="20"/>
        </w:rPr>
        <w:t xml:space="preserve">Table </w:t>
      </w:r>
      <w:r>
        <w:rPr>
          <w:rFonts w:ascii="Arial" w:eastAsia="Times New Roman" w:hAnsi="Arial" w:cs="Arial"/>
          <w:b/>
          <w:color w:val="000000"/>
          <w:sz w:val="20"/>
          <w:szCs w:val="20"/>
        </w:rPr>
        <w:t>summarizing polygon names and field survey status</w:t>
      </w:r>
    </w:p>
    <w:tbl>
      <w:tblPr>
        <w:tblW w:w="0" w:type="auto"/>
        <w:tblCellMar>
          <w:top w:w="15" w:type="dxa"/>
          <w:left w:w="15" w:type="dxa"/>
          <w:bottom w:w="15" w:type="dxa"/>
          <w:right w:w="15" w:type="dxa"/>
        </w:tblCellMar>
        <w:tblLook w:val="04A0" w:firstRow="1" w:lastRow="0" w:firstColumn="1" w:lastColumn="0" w:noHBand="0" w:noVBand="1"/>
      </w:tblPr>
      <w:tblGrid>
        <w:gridCol w:w="2301"/>
        <w:gridCol w:w="690"/>
        <w:gridCol w:w="2962"/>
        <w:gridCol w:w="1620"/>
        <w:gridCol w:w="1367"/>
      </w:tblGrid>
      <w:tr w:rsidR="006F1013" w:rsidRPr="006F1013" w:rsidTr="006F1013">
        <w:trPr>
          <w:trHeight w:val="225"/>
        </w:trPr>
        <w:tc>
          <w:tcPr>
            <w:tcW w:w="0" w:type="auto"/>
            <w:tcBorders>
              <w:top w:val="single" w:sz="6" w:space="0" w:color="000000"/>
              <w:left w:val="single" w:sz="2" w:space="0" w:color="000000"/>
              <w:bottom w:val="single" w:sz="6"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225" w:lineRule="atLeast"/>
              <w:rPr>
                <w:rFonts w:ascii="Times New Roman" w:eastAsia="Times New Roman" w:hAnsi="Times New Roman" w:cs="Times New Roman"/>
                <w:sz w:val="24"/>
                <w:szCs w:val="24"/>
              </w:rPr>
            </w:pPr>
            <w:r w:rsidRPr="006F1013">
              <w:rPr>
                <w:rFonts w:ascii="Arial" w:eastAsia="Times New Roman" w:hAnsi="Arial" w:cs="Arial"/>
                <w:b/>
                <w:bCs/>
                <w:sz w:val="18"/>
                <w:szCs w:val="18"/>
              </w:rPr>
              <w:t>Polygon/site</w:t>
            </w:r>
          </w:p>
        </w:tc>
        <w:tc>
          <w:tcPr>
            <w:tcW w:w="0" w:type="auto"/>
            <w:tcBorders>
              <w:top w:val="single" w:sz="6" w:space="0" w:color="000000"/>
              <w:left w:val="single" w:sz="2" w:space="0" w:color="000000"/>
              <w:bottom w:val="single" w:sz="6"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225" w:lineRule="atLeast"/>
              <w:rPr>
                <w:rFonts w:ascii="Times New Roman" w:eastAsia="Times New Roman" w:hAnsi="Times New Roman" w:cs="Times New Roman"/>
                <w:sz w:val="24"/>
                <w:szCs w:val="24"/>
              </w:rPr>
            </w:pPr>
            <w:r w:rsidRPr="006F1013">
              <w:rPr>
                <w:rFonts w:ascii="Arial" w:eastAsia="Times New Roman" w:hAnsi="Arial" w:cs="Arial"/>
                <w:b/>
                <w:bCs/>
                <w:sz w:val="18"/>
                <w:szCs w:val="18"/>
              </w:rPr>
              <w:t>Code</w:t>
            </w:r>
          </w:p>
        </w:tc>
        <w:tc>
          <w:tcPr>
            <w:tcW w:w="0" w:type="auto"/>
            <w:tcBorders>
              <w:top w:val="single" w:sz="6" w:space="0" w:color="000000"/>
              <w:left w:val="single" w:sz="2" w:space="0" w:color="000000"/>
              <w:bottom w:val="single" w:sz="6"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225" w:lineRule="atLeast"/>
              <w:rPr>
                <w:rFonts w:ascii="Times New Roman" w:eastAsia="Times New Roman" w:hAnsi="Times New Roman" w:cs="Times New Roman"/>
                <w:sz w:val="24"/>
                <w:szCs w:val="24"/>
              </w:rPr>
            </w:pPr>
            <w:r w:rsidRPr="006F1013">
              <w:rPr>
                <w:rFonts w:ascii="Arial" w:eastAsia="Times New Roman" w:hAnsi="Arial" w:cs="Arial"/>
                <w:b/>
                <w:bCs/>
                <w:sz w:val="18"/>
                <w:szCs w:val="18"/>
              </w:rPr>
              <w:t>Formerly called</w:t>
            </w:r>
          </w:p>
        </w:tc>
        <w:tc>
          <w:tcPr>
            <w:tcW w:w="0" w:type="auto"/>
            <w:tcBorders>
              <w:top w:val="single" w:sz="6" w:space="0" w:color="000000"/>
              <w:left w:val="single" w:sz="2" w:space="0" w:color="000000"/>
              <w:bottom w:val="single" w:sz="6"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225" w:lineRule="atLeast"/>
              <w:rPr>
                <w:rFonts w:ascii="Times New Roman" w:eastAsia="Times New Roman" w:hAnsi="Times New Roman" w:cs="Times New Roman"/>
                <w:sz w:val="24"/>
                <w:szCs w:val="24"/>
              </w:rPr>
            </w:pPr>
            <w:r w:rsidRPr="006F1013">
              <w:rPr>
                <w:rFonts w:ascii="Arial" w:eastAsia="Times New Roman" w:hAnsi="Arial" w:cs="Arial"/>
                <w:b/>
                <w:bCs/>
                <w:sz w:val="18"/>
                <w:szCs w:val="18"/>
              </w:rPr>
              <w:t>Number of plots</w:t>
            </w:r>
          </w:p>
        </w:tc>
        <w:tc>
          <w:tcPr>
            <w:tcW w:w="1367" w:type="dxa"/>
            <w:tcBorders>
              <w:top w:val="single" w:sz="6" w:space="0" w:color="000000"/>
              <w:left w:val="single" w:sz="2" w:space="0" w:color="000000"/>
              <w:bottom w:val="single" w:sz="6" w:space="0" w:color="000000"/>
              <w:right w:val="single" w:sz="2" w:space="0" w:color="000000"/>
            </w:tcBorders>
          </w:tcPr>
          <w:p w:rsidR="006F1013" w:rsidRPr="006F1013" w:rsidRDefault="006F1013" w:rsidP="006F1013">
            <w:pPr>
              <w:spacing w:before="20" w:after="20" w:line="225" w:lineRule="atLeast"/>
              <w:rPr>
                <w:rFonts w:ascii="Arial" w:eastAsia="Times New Roman" w:hAnsi="Arial" w:cs="Arial"/>
                <w:b/>
                <w:bCs/>
                <w:sz w:val="18"/>
                <w:szCs w:val="18"/>
              </w:rPr>
            </w:pPr>
            <w:r>
              <w:rPr>
                <w:rFonts w:ascii="Arial" w:eastAsia="Times New Roman" w:hAnsi="Arial" w:cs="Arial"/>
                <w:b/>
                <w:bCs/>
                <w:sz w:val="18"/>
                <w:szCs w:val="18"/>
              </w:rPr>
              <w:t xml:space="preserve"> Status</w:t>
            </w:r>
          </w:p>
        </w:tc>
      </w:tr>
      <w:tr w:rsidR="006F1013" w:rsidRPr="006F1013" w:rsidTr="006F1013">
        <w:tc>
          <w:tcPr>
            <w:tcW w:w="0" w:type="auto"/>
            <w:tcBorders>
              <w:top w:val="single" w:sz="6"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rPr>
                <w:rFonts w:ascii="Times New Roman" w:eastAsia="Times New Roman" w:hAnsi="Times New Roman" w:cs="Times New Roman"/>
                <w:sz w:val="24"/>
                <w:szCs w:val="24"/>
              </w:rPr>
            </w:pPr>
            <w:r w:rsidRPr="006F1013">
              <w:rPr>
                <w:rFonts w:ascii="Arial" w:eastAsia="Times New Roman" w:hAnsi="Arial" w:cs="Arial"/>
                <w:sz w:val="18"/>
                <w:szCs w:val="18"/>
              </w:rPr>
              <w:t>MORA</w:t>
            </w:r>
          </w:p>
        </w:tc>
        <w:tc>
          <w:tcPr>
            <w:tcW w:w="0" w:type="auto"/>
            <w:tcBorders>
              <w:top w:val="single" w:sz="6"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after="0" w:line="240" w:lineRule="auto"/>
              <w:rPr>
                <w:rFonts w:ascii="Times New Roman" w:eastAsia="Times New Roman" w:hAnsi="Times New Roman" w:cs="Times New Roman"/>
                <w:sz w:val="1"/>
                <w:szCs w:val="24"/>
              </w:rPr>
            </w:pPr>
          </w:p>
        </w:tc>
        <w:tc>
          <w:tcPr>
            <w:tcW w:w="1367" w:type="dxa"/>
            <w:tcBorders>
              <w:top w:val="single" w:sz="6" w:space="0" w:color="000000"/>
              <w:left w:val="single" w:sz="2" w:space="0" w:color="000000"/>
              <w:bottom w:val="single" w:sz="2" w:space="0" w:color="000000"/>
              <w:right w:val="single" w:sz="2" w:space="0" w:color="000000"/>
            </w:tcBorders>
          </w:tcPr>
          <w:p w:rsidR="006F1013" w:rsidRPr="006F1013" w:rsidRDefault="006F1013" w:rsidP="006F1013">
            <w:pPr>
              <w:spacing w:after="0" w:line="240" w:lineRule="auto"/>
              <w:rPr>
                <w:rFonts w:ascii="Times New Roman" w:eastAsia="Times New Roman" w:hAnsi="Times New Roman" w:cs="Times New Roman"/>
                <w:sz w:val="1"/>
                <w:szCs w:val="24"/>
              </w:rPr>
            </w:pPr>
          </w:p>
        </w:tc>
      </w:tr>
      <w:tr w:rsidR="006F1013" w:rsidRPr="006F1013" w:rsidTr="006F1013">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ind w:left="360"/>
              <w:rPr>
                <w:rFonts w:ascii="Times New Roman" w:eastAsia="Times New Roman" w:hAnsi="Times New Roman" w:cs="Times New Roman"/>
                <w:sz w:val="24"/>
                <w:szCs w:val="24"/>
              </w:rPr>
            </w:pPr>
            <w:r w:rsidRPr="006F1013">
              <w:rPr>
                <w:rFonts w:ascii="Arial" w:eastAsia="Times New Roman" w:hAnsi="Arial" w:cs="Arial"/>
                <w:sz w:val="18"/>
                <w:szCs w:val="18"/>
              </w:rPr>
              <w:t>Antler Peak</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rPr>
                <w:rFonts w:ascii="Times New Roman" w:eastAsia="Times New Roman" w:hAnsi="Times New Roman" w:cs="Times New Roman"/>
                <w:sz w:val="24"/>
                <w:szCs w:val="24"/>
              </w:rPr>
            </w:pPr>
            <w:r w:rsidRPr="006F1013">
              <w:rPr>
                <w:rFonts w:ascii="Arial" w:eastAsia="Times New Roman" w:hAnsi="Arial" w:cs="Arial"/>
                <w:sz w:val="18"/>
                <w:szCs w:val="18"/>
              </w:rPr>
              <w:t>AP</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after="0" w:line="240" w:lineRule="auto"/>
              <w:rPr>
                <w:rFonts w:ascii="Times New Roman" w:eastAsia="Times New Roman" w:hAnsi="Times New Roman" w:cs="Times New Roman"/>
                <w:sz w:val="1"/>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jc w:val="center"/>
              <w:rPr>
                <w:rFonts w:ascii="Times New Roman" w:eastAsia="Times New Roman" w:hAnsi="Times New Roman" w:cs="Times New Roman"/>
                <w:sz w:val="24"/>
                <w:szCs w:val="24"/>
              </w:rPr>
            </w:pPr>
            <w:r w:rsidRPr="006F1013">
              <w:rPr>
                <w:rFonts w:ascii="Arial" w:eastAsia="Times New Roman" w:hAnsi="Arial" w:cs="Arial"/>
                <w:sz w:val="18"/>
                <w:szCs w:val="18"/>
              </w:rPr>
              <w:t>4</w:t>
            </w:r>
          </w:p>
        </w:tc>
        <w:tc>
          <w:tcPr>
            <w:tcW w:w="1367" w:type="dxa"/>
            <w:tcBorders>
              <w:top w:val="single" w:sz="2" w:space="0" w:color="000000"/>
              <w:left w:val="single" w:sz="2" w:space="0" w:color="000000"/>
              <w:bottom w:val="single" w:sz="2" w:space="0" w:color="000000"/>
              <w:right w:val="single" w:sz="2" w:space="0" w:color="000000"/>
            </w:tcBorders>
          </w:tcPr>
          <w:p w:rsidR="006F1013" w:rsidRPr="006F1013" w:rsidRDefault="006F1013" w:rsidP="006F1013">
            <w:pPr>
              <w:spacing w:before="20" w:after="20" w:line="0" w:lineRule="atLeast"/>
              <w:jc w:val="center"/>
              <w:rPr>
                <w:rFonts w:ascii="Arial" w:eastAsia="Times New Roman" w:hAnsi="Arial" w:cs="Arial"/>
                <w:sz w:val="18"/>
                <w:szCs w:val="18"/>
              </w:rPr>
            </w:pPr>
            <w:r>
              <w:rPr>
                <w:rFonts w:ascii="Arial" w:eastAsia="Times New Roman" w:hAnsi="Arial" w:cs="Arial"/>
                <w:sz w:val="18"/>
                <w:szCs w:val="18"/>
              </w:rPr>
              <w:t>3 trees missing</w:t>
            </w:r>
            <w:r w:rsidR="00957997">
              <w:rPr>
                <w:rFonts w:ascii="Arial" w:eastAsia="Times New Roman" w:hAnsi="Arial" w:cs="Arial"/>
                <w:sz w:val="18"/>
                <w:szCs w:val="18"/>
              </w:rPr>
              <w:t xml:space="preserve"> in 2015</w:t>
            </w:r>
          </w:p>
        </w:tc>
      </w:tr>
      <w:tr w:rsidR="006F1013" w:rsidRPr="006F1013" w:rsidTr="00957997">
        <w:trPr>
          <w:trHeight w:val="295"/>
        </w:trPr>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ind w:left="360"/>
              <w:rPr>
                <w:rFonts w:ascii="Times New Roman" w:eastAsia="Times New Roman" w:hAnsi="Times New Roman" w:cs="Times New Roman"/>
                <w:sz w:val="24"/>
                <w:szCs w:val="24"/>
              </w:rPr>
            </w:pPr>
            <w:r w:rsidRPr="006F1013">
              <w:rPr>
                <w:rFonts w:ascii="Arial" w:eastAsia="Times New Roman" w:hAnsi="Arial" w:cs="Arial"/>
                <w:sz w:val="18"/>
                <w:szCs w:val="18"/>
              </w:rPr>
              <w:t>Crystal Ridge</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rPr>
                <w:rFonts w:ascii="Times New Roman" w:eastAsia="Times New Roman" w:hAnsi="Times New Roman" w:cs="Times New Roman"/>
                <w:sz w:val="24"/>
                <w:szCs w:val="24"/>
              </w:rPr>
            </w:pPr>
            <w:r w:rsidRPr="006F1013">
              <w:rPr>
                <w:rFonts w:ascii="Arial" w:eastAsia="Times New Roman" w:hAnsi="Arial" w:cs="Arial"/>
                <w:sz w:val="18"/>
                <w:szCs w:val="18"/>
              </w:rPr>
              <w:t>CR</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jc w:val="center"/>
              <w:rPr>
                <w:rFonts w:ascii="Times New Roman" w:eastAsia="Times New Roman" w:hAnsi="Times New Roman" w:cs="Times New Roman"/>
                <w:sz w:val="24"/>
                <w:szCs w:val="24"/>
              </w:rPr>
            </w:pPr>
            <w:r w:rsidRPr="006F1013">
              <w:rPr>
                <w:rFonts w:ascii="Arial" w:eastAsia="Times New Roman" w:hAnsi="Arial" w:cs="Arial"/>
                <w:sz w:val="18"/>
                <w:szCs w:val="18"/>
              </w:rPr>
              <w:t>Crystal Creek CC</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jc w:val="center"/>
              <w:rPr>
                <w:rFonts w:ascii="Times New Roman" w:eastAsia="Times New Roman" w:hAnsi="Times New Roman" w:cs="Times New Roman"/>
                <w:sz w:val="24"/>
                <w:szCs w:val="24"/>
              </w:rPr>
            </w:pPr>
            <w:r w:rsidRPr="006F1013">
              <w:rPr>
                <w:rFonts w:ascii="Arial" w:eastAsia="Times New Roman" w:hAnsi="Arial" w:cs="Arial"/>
                <w:sz w:val="18"/>
                <w:szCs w:val="18"/>
              </w:rPr>
              <w:t>5</w:t>
            </w:r>
          </w:p>
        </w:tc>
        <w:tc>
          <w:tcPr>
            <w:tcW w:w="1367" w:type="dxa"/>
            <w:tcBorders>
              <w:top w:val="single" w:sz="2" w:space="0" w:color="000000"/>
              <w:left w:val="single" w:sz="2" w:space="0" w:color="000000"/>
              <w:bottom w:val="single" w:sz="2" w:space="0" w:color="000000"/>
              <w:right w:val="single" w:sz="2" w:space="0" w:color="000000"/>
            </w:tcBorders>
          </w:tcPr>
          <w:p w:rsidR="006F1013" w:rsidRPr="00957997" w:rsidRDefault="00957997" w:rsidP="006F1013">
            <w:pPr>
              <w:spacing w:before="20" w:after="20" w:line="0" w:lineRule="atLeast"/>
              <w:jc w:val="center"/>
              <w:rPr>
                <w:rFonts w:ascii="Arial" w:eastAsia="Times New Roman" w:hAnsi="Arial" w:cs="Arial"/>
                <w:sz w:val="18"/>
                <w:szCs w:val="18"/>
                <w:vertAlign w:val="superscript"/>
              </w:rPr>
            </w:pPr>
            <w:r>
              <w:rPr>
                <w:rFonts w:ascii="Arial" w:eastAsia="Times New Roman" w:hAnsi="Arial" w:cs="Arial"/>
                <w:sz w:val="18"/>
                <w:szCs w:val="18"/>
              </w:rPr>
              <w:t>C</w:t>
            </w:r>
            <w:r w:rsidR="006F1013">
              <w:rPr>
                <w:rFonts w:ascii="Arial" w:eastAsia="Times New Roman" w:hAnsi="Arial" w:cs="Arial"/>
                <w:sz w:val="18"/>
                <w:szCs w:val="18"/>
              </w:rPr>
              <w:t>omplete</w:t>
            </w:r>
            <w:r>
              <w:rPr>
                <w:rFonts w:ascii="Arial" w:eastAsia="Times New Roman" w:hAnsi="Arial" w:cs="Arial"/>
                <w:sz w:val="18"/>
                <w:szCs w:val="18"/>
                <w:vertAlign w:val="superscript"/>
              </w:rPr>
              <w:t>1</w:t>
            </w:r>
          </w:p>
        </w:tc>
      </w:tr>
      <w:tr w:rsidR="006F1013" w:rsidRPr="006F1013" w:rsidTr="006F1013">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ind w:left="360"/>
              <w:rPr>
                <w:rFonts w:ascii="Times New Roman" w:eastAsia="Times New Roman" w:hAnsi="Times New Roman" w:cs="Times New Roman"/>
                <w:sz w:val="24"/>
                <w:szCs w:val="24"/>
              </w:rPr>
            </w:pPr>
            <w:proofErr w:type="spellStart"/>
            <w:r w:rsidRPr="006F1013">
              <w:rPr>
                <w:rFonts w:ascii="Arial" w:eastAsia="Times New Roman" w:hAnsi="Arial" w:cs="Arial"/>
                <w:sz w:val="18"/>
                <w:szCs w:val="18"/>
              </w:rPr>
              <w:t>Fryingpan</w:t>
            </w:r>
            <w:proofErr w:type="spellEnd"/>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rPr>
                <w:rFonts w:ascii="Times New Roman" w:eastAsia="Times New Roman" w:hAnsi="Times New Roman" w:cs="Times New Roman"/>
                <w:sz w:val="24"/>
                <w:szCs w:val="24"/>
              </w:rPr>
            </w:pPr>
            <w:r w:rsidRPr="006F1013">
              <w:rPr>
                <w:rFonts w:ascii="Arial" w:eastAsia="Times New Roman" w:hAnsi="Arial" w:cs="Arial"/>
                <w:sz w:val="18"/>
                <w:szCs w:val="18"/>
              </w:rPr>
              <w:t>FP</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after="0" w:line="240" w:lineRule="auto"/>
              <w:rPr>
                <w:rFonts w:ascii="Times New Roman" w:eastAsia="Times New Roman" w:hAnsi="Times New Roman" w:cs="Times New Roman"/>
                <w:sz w:val="1"/>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jc w:val="center"/>
              <w:rPr>
                <w:rFonts w:ascii="Times New Roman" w:eastAsia="Times New Roman" w:hAnsi="Times New Roman" w:cs="Times New Roman"/>
                <w:sz w:val="24"/>
                <w:szCs w:val="24"/>
              </w:rPr>
            </w:pPr>
            <w:r w:rsidRPr="006F1013">
              <w:rPr>
                <w:rFonts w:ascii="Arial" w:eastAsia="Times New Roman" w:hAnsi="Arial" w:cs="Arial"/>
                <w:sz w:val="18"/>
                <w:szCs w:val="18"/>
              </w:rPr>
              <w:t>3</w:t>
            </w:r>
          </w:p>
        </w:tc>
        <w:tc>
          <w:tcPr>
            <w:tcW w:w="1367" w:type="dxa"/>
            <w:tcBorders>
              <w:top w:val="single" w:sz="2" w:space="0" w:color="000000"/>
              <w:left w:val="single" w:sz="2" w:space="0" w:color="000000"/>
              <w:bottom w:val="single" w:sz="2" w:space="0" w:color="000000"/>
              <w:right w:val="single" w:sz="2" w:space="0" w:color="000000"/>
            </w:tcBorders>
          </w:tcPr>
          <w:p w:rsidR="006F1013" w:rsidRPr="006F1013" w:rsidRDefault="00957997" w:rsidP="006F1013">
            <w:pPr>
              <w:spacing w:before="20" w:after="20" w:line="0" w:lineRule="atLeast"/>
              <w:jc w:val="center"/>
              <w:rPr>
                <w:rFonts w:ascii="Arial" w:eastAsia="Times New Roman" w:hAnsi="Arial" w:cs="Arial"/>
                <w:sz w:val="18"/>
                <w:szCs w:val="18"/>
              </w:rPr>
            </w:pPr>
            <w:r>
              <w:rPr>
                <w:rFonts w:ascii="Arial" w:eastAsia="Times New Roman" w:hAnsi="Arial" w:cs="Arial"/>
                <w:sz w:val="18"/>
                <w:szCs w:val="18"/>
              </w:rPr>
              <w:t>Complete</w:t>
            </w:r>
            <w:r>
              <w:rPr>
                <w:rFonts w:ascii="Arial" w:eastAsia="Times New Roman" w:hAnsi="Arial" w:cs="Arial"/>
                <w:sz w:val="18"/>
                <w:szCs w:val="18"/>
                <w:vertAlign w:val="superscript"/>
              </w:rPr>
              <w:t>1</w:t>
            </w:r>
          </w:p>
        </w:tc>
      </w:tr>
      <w:tr w:rsidR="006F1013" w:rsidRPr="006F1013" w:rsidTr="006F1013">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ind w:left="360"/>
              <w:rPr>
                <w:rFonts w:ascii="Times New Roman" w:eastAsia="Times New Roman" w:hAnsi="Times New Roman" w:cs="Times New Roman"/>
                <w:sz w:val="24"/>
                <w:szCs w:val="24"/>
              </w:rPr>
            </w:pPr>
            <w:r w:rsidRPr="006F1013">
              <w:rPr>
                <w:rFonts w:ascii="Arial" w:eastAsia="Times New Roman" w:hAnsi="Arial" w:cs="Arial"/>
                <w:sz w:val="18"/>
                <w:szCs w:val="18"/>
              </w:rPr>
              <w:t>Glacier Basin</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rPr>
                <w:rFonts w:ascii="Times New Roman" w:eastAsia="Times New Roman" w:hAnsi="Times New Roman" w:cs="Times New Roman"/>
                <w:sz w:val="24"/>
                <w:szCs w:val="24"/>
              </w:rPr>
            </w:pPr>
            <w:r w:rsidRPr="006F1013">
              <w:rPr>
                <w:rFonts w:ascii="Arial" w:eastAsia="Times New Roman" w:hAnsi="Arial" w:cs="Arial"/>
                <w:sz w:val="18"/>
                <w:szCs w:val="18"/>
              </w:rPr>
              <w:t>GL</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jc w:val="center"/>
              <w:rPr>
                <w:rFonts w:ascii="Times New Roman" w:eastAsia="Times New Roman" w:hAnsi="Times New Roman" w:cs="Times New Roman"/>
                <w:sz w:val="24"/>
                <w:szCs w:val="24"/>
              </w:rPr>
            </w:pPr>
            <w:r w:rsidRPr="006F1013">
              <w:rPr>
                <w:rFonts w:ascii="Arial" w:eastAsia="Times New Roman" w:hAnsi="Arial" w:cs="Arial"/>
                <w:sz w:val="18"/>
                <w:szCs w:val="18"/>
              </w:rPr>
              <w:t>The Wedge TW</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jc w:val="center"/>
              <w:rPr>
                <w:rFonts w:ascii="Times New Roman" w:eastAsia="Times New Roman" w:hAnsi="Times New Roman" w:cs="Times New Roman"/>
                <w:sz w:val="24"/>
                <w:szCs w:val="24"/>
              </w:rPr>
            </w:pPr>
            <w:r w:rsidRPr="006F1013">
              <w:rPr>
                <w:rFonts w:ascii="Arial" w:eastAsia="Times New Roman" w:hAnsi="Arial" w:cs="Arial"/>
                <w:sz w:val="18"/>
                <w:szCs w:val="18"/>
              </w:rPr>
              <w:t>5</w:t>
            </w:r>
          </w:p>
        </w:tc>
        <w:tc>
          <w:tcPr>
            <w:tcW w:w="1367" w:type="dxa"/>
            <w:tcBorders>
              <w:top w:val="single" w:sz="2" w:space="0" w:color="000000"/>
              <w:left w:val="single" w:sz="2" w:space="0" w:color="000000"/>
              <w:bottom w:val="single" w:sz="2" w:space="0" w:color="000000"/>
              <w:right w:val="single" w:sz="2" w:space="0" w:color="000000"/>
            </w:tcBorders>
          </w:tcPr>
          <w:p w:rsidR="006F1013" w:rsidRPr="006F1013" w:rsidRDefault="00957997" w:rsidP="006F1013">
            <w:pPr>
              <w:spacing w:before="20" w:after="20" w:line="0" w:lineRule="atLeast"/>
              <w:jc w:val="center"/>
              <w:rPr>
                <w:rFonts w:ascii="Arial" w:eastAsia="Times New Roman" w:hAnsi="Arial" w:cs="Arial"/>
                <w:sz w:val="18"/>
                <w:szCs w:val="18"/>
              </w:rPr>
            </w:pPr>
            <w:r>
              <w:rPr>
                <w:rFonts w:ascii="Arial" w:eastAsia="Times New Roman" w:hAnsi="Arial" w:cs="Arial"/>
                <w:sz w:val="18"/>
                <w:szCs w:val="18"/>
              </w:rPr>
              <w:t>Complete</w:t>
            </w:r>
            <w:r>
              <w:rPr>
                <w:rFonts w:ascii="Arial" w:eastAsia="Times New Roman" w:hAnsi="Arial" w:cs="Arial"/>
                <w:sz w:val="18"/>
                <w:szCs w:val="18"/>
                <w:vertAlign w:val="superscript"/>
              </w:rPr>
              <w:t>1</w:t>
            </w:r>
          </w:p>
        </w:tc>
      </w:tr>
      <w:tr w:rsidR="006F1013" w:rsidRPr="006F1013" w:rsidTr="006F1013">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ind w:left="360"/>
              <w:rPr>
                <w:rFonts w:ascii="Times New Roman" w:eastAsia="Times New Roman" w:hAnsi="Times New Roman" w:cs="Times New Roman"/>
                <w:sz w:val="24"/>
                <w:szCs w:val="24"/>
              </w:rPr>
            </w:pPr>
            <w:r w:rsidRPr="006F1013">
              <w:rPr>
                <w:rFonts w:ascii="Arial" w:eastAsia="Times New Roman" w:hAnsi="Arial" w:cs="Arial"/>
                <w:sz w:val="18"/>
                <w:szCs w:val="18"/>
              </w:rPr>
              <w:t>Mystic Lake</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rPr>
                <w:rFonts w:ascii="Times New Roman" w:eastAsia="Times New Roman" w:hAnsi="Times New Roman" w:cs="Times New Roman"/>
                <w:sz w:val="24"/>
                <w:szCs w:val="24"/>
              </w:rPr>
            </w:pPr>
            <w:r w:rsidRPr="006F1013">
              <w:rPr>
                <w:rFonts w:ascii="Arial" w:eastAsia="Times New Roman" w:hAnsi="Arial" w:cs="Arial"/>
                <w:sz w:val="18"/>
                <w:szCs w:val="18"/>
              </w:rPr>
              <w:t>ML</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after="0" w:line="240" w:lineRule="auto"/>
              <w:rPr>
                <w:rFonts w:ascii="Times New Roman" w:eastAsia="Times New Roman" w:hAnsi="Times New Roman" w:cs="Times New Roman"/>
                <w:sz w:val="1"/>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jc w:val="center"/>
              <w:rPr>
                <w:rFonts w:ascii="Times New Roman" w:eastAsia="Times New Roman" w:hAnsi="Times New Roman" w:cs="Times New Roman"/>
                <w:sz w:val="24"/>
                <w:szCs w:val="24"/>
              </w:rPr>
            </w:pPr>
            <w:r w:rsidRPr="006F1013">
              <w:rPr>
                <w:rFonts w:ascii="Arial" w:eastAsia="Times New Roman" w:hAnsi="Arial" w:cs="Arial"/>
                <w:sz w:val="18"/>
                <w:szCs w:val="18"/>
              </w:rPr>
              <w:t>3</w:t>
            </w:r>
          </w:p>
        </w:tc>
        <w:tc>
          <w:tcPr>
            <w:tcW w:w="1367" w:type="dxa"/>
            <w:tcBorders>
              <w:top w:val="single" w:sz="2" w:space="0" w:color="000000"/>
              <w:left w:val="single" w:sz="2" w:space="0" w:color="000000"/>
              <w:bottom w:val="single" w:sz="2" w:space="0" w:color="000000"/>
              <w:right w:val="single" w:sz="2" w:space="0" w:color="000000"/>
            </w:tcBorders>
          </w:tcPr>
          <w:p w:rsidR="006F1013" w:rsidRPr="006F1013" w:rsidRDefault="00957997" w:rsidP="006F1013">
            <w:pPr>
              <w:spacing w:before="20" w:after="20" w:line="0" w:lineRule="atLeast"/>
              <w:jc w:val="center"/>
              <w:rPr>
                <w:rFonts w:ascii="Arial" w:eastAsia="Times New Roman" w:hAnsi="Arial" w:cs="Arial"/>
                <w:sz w:val="18"/>
                <w:szCs w:val="18"/>
              </w:rPr>
            </w:pPr>
            <w:r>
              <w:rPr>
                <w:rFonts w:ascii="Arial" w:eastAsia="Times New Roman" w:hAnsi="Arial" w:cs="Arial"/>
                <w:sz w:val="18"/>
                <w:szCs w:val="18"/>
              </w:rPr>
              <w:t>Complete</w:t>
            </w:r>
            <w:r>
              <w:rPr>
                <w:rFonts w:ascii="Arial" w:eastAsia="Times New Roman" w:hAnsi="Arial" w:cs="Arial"/>
                <w:sz w:val="18"/>
                <w:szCs w:val="18"/>
                <w:vertAlign w:val="superscript"/>
              </w:rPr>
              <w:t>1</w:t>
            </w:r>
          </w:p>
        </w:tc>
      </w:tr>
      <w:tr w:rsidR="006F1013" w:rsidRPr="006F1013" w:rsidTr="006F1013">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ind w:left="360"/>
              <w:rPr>
                <w:rFonts w:ascii="Times New Roman" w:eastAsia="Times New Roman" w:hAnsi="Times New Roman" w:cs="Times New Roman"/>
                <w:sz w:val="24"/>
                <w:szCs w:val="24"/>
              </w:rPr>
            </w:pPr>
            <w:r w:rsidRPr="006F1013">
              <w:rPr>
                <w:rFonts w:ascii="Arial" w:eastAsia="Times New Roman" w:hAnsi="Arial" w:cs="Arial"/>
                <w:sz w:val="18"/>
                <w:szCs w:val="18"/>
              </w:rPr>
              <w:t>Skyscraper</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rPr>
                <w:rFonts w:ascii="Times New Roman" w:eastAsia="Times New Roman" w:hAnsi="Times New Roman" w:cs="Times New Roman"/>
                <w:sz w:val="24"/>
                <w:szCs w:val="24"/>
              </w:rPr>
            </w:pPr>
            <w:r w:rsidRPr="006F1013">
              <w:rPr>
                <w:rFonts w:ascii="Arial" w:eastAsia="Times New Roman" w:hAnsi="Arial" w:cs="Arial"/>
                <w:sz w:val="18"/>
                <w:szCs w:val="18"/>
              </w:rPr>
              <w:t>SS</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jc w:val="center"/>
              <w:rPr>
                <w:rFonts w:ascii="Times New Roman" w:eastAsia="Times New Roman" w:hAnsi="Times New Roman" w:cs="Times New Roman"/>
                <w:sz w:val="24"/>
                <w:szCs w:val="24"/>
              </w:rPr>
            </w:pPr>
            <w:r w:rsidRPr="006F1013">
              <w:rPr>
                <w:rFonts w:ascii="Arial" w:eastAsia="Times New Roman" w:hAnsi="Arial" w:cs="Arial"/>
                <w:sz w:val="18"/>
                <w:szCs w:val="18"/>
              </w:rPr>
              <w:t>Berkeley Park BP</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jc w:val="center"/>
              <w:rPr>
                <w:rFonts w:ascii="Times New Roman" w:eastAsia="Times New Roman" w:hAnsi="Times New Roman" w:cs="Times New Roman"/>
                <w:sz w:val="24"/>
                <w:szCs w:val="24"/>
              </w:rPr>
            </w:pPr>
            <w:r w:rsidRPr="006F1013">
              <w:rPr>
                <w:rFonts w:ascii="Arial" w:eastAsia="Times New Roman" w:hAnsi="Arial" w:cs="Arial"/>
                <w:sz w:val="18"/>
                <w:szCs w:val="18"/>
              </w:rPr>
              <w:t>2</w:t>
            </w:r>
          </w:p>
        </w:tc>
        <w:tc>
          <w:tcPr>
            <w:tcW w:w="1367" w:type="dxa"/>
            <w:tcBorders>
              <w:top w:val="single" w:sz="2" w:space="0" w:color="000000"/>
              <w:left w:val="single" w:sz="2" w:space="0" w:color="000000"/>
              <w:bottom w:val="single" w:sz="2" w:space="0" w:color="000000"/>
              <w:right w:val="single" w:sz="2" w:space="0" w:color="000000"/>
            </w:tcBorders>
          </w:tcPr>
          <w:p w:rsidR="006F1013" w:rsidRPr="006F1013" w:rsidRDefault="00957997" w:rsidP="006F1013">
            <w:pPr>
              <w:spacing w:before="20" w:after="20" w:line="0" w:lineRule="atLeast"/>
              <w:jc w:val="center"/>
              <w:rPr>
                <w:rFonts w:ascii="Arial" w:eastAsia="Times New Roman" w:hAnsi="Arial" w:cs="Arial"/>
                <w:sz w:val="18"/>
                <w:szCs w:val="18"/>
              </w:rPr>
            </w:pPr>
            <w:r>
              <w:rPr>
                <w:rFonts w:ascii="Arial" w:eastAsia="Times New Roman" w:hAnsi="Arial" w:cs="Arial"/>
                <w:sz w:val="18"/>
                <w:szCs w:val="18"/>
              </w:rPr>
              <w:t>Complete</w:t>
            </w:r>
            <w:r>
              <w:rPr>
                <w:rFonts w:ascii="Arial" w:eastAsia="Times New Roman" w:hAnsi="Arial" w:cs="Arial"/>
                <w:sz w:val="18"/>
                <w:szCs w:val="18"/>
                <w:vertAlign w:val="superscript"/>
              </w:rPr>
              <w:t>1</w:t>
            </w:r>
          </w:p>
        </w:tc>
      </w:tr>
      <w:tr w:rsidR="006F1013" w:rsidRPr="006F1013" w:rsidTr="006F1013">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ind w:left="360"/>
              <w:rPr>
                <w:rFonts w:ascii="Times New Roman" w:eastAsia="Times New Roman" w:hAnsi="Times New Roman" w:cs="Times New Roman"/>
                <w:sz w:val="24"/>
                <w:szCs w:val="24"/>
              </w:rPr>
            </w:pPr>
            <w:r w:rsidRPr="006F1013">
              <w:rPr>
                <w:rFonts w:ascii="Arial" w:eastAsia="Times New Roman" w:hAnsi="Arial" w:cs="Arial"/>
                <w:sz w:val="18"/>
                <w:szCs w:val="18"/>
              </w:rPr>
              <w:t>Sunrise Campground</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rPr>
                <w:rFonts w:ascii="Times New Roman" w:eastAsia="Times New Roman" w:hAnsi="Times New Roman" w:cs="Times New Roman"/>
                <w:sz w:val="24"/>
                <w:szCs w:val="24"/>
              </w:rPr>
            </w:pPr>
            <w:r w:rsidRPr="006F1013">
              <w:rPr>
                <w:rFonts w:ascii="Arial" w:eastAsia="Times New Roman" w:hAnsi="Arial" w:cs="Arial"/>
                <w:sz w:val="18"/>
                <w:szCs w:val="18"/>
              </w:rPr>
              <w:t>SG</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jc w:val="center"/>
              <w:rPr>
                <w:rFonts w:ascii="Times New Roman" w:eastAsia="Times New Roman" w:hAnsi="Times New Roman" w:cs="Times New Roman"/>
                <w:sz w:val="24"/>
                <w:szCs w:val="24"/>
              </w:rPr>
            </w:pPr>
            <w:r w:rsidRPr="006F1013">
              <w:rPr>
                <w:rFonts w:ascii="Arial" w:eastAsia="Times New Roman" w:hAnsi="Arial" w:cs="Arial"/>
                <w:sz w:val="18"/>
                <w:szCs w:val="18"/>
              </w:rPr>
              <w:t>Frozen Lake FL, Shadow Lake SL</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jc w:val="center"/>
              <w:rPr>
                <w:rFonts w:ascii="Times New Roman" w:eastAsia="Times New Roman" w:hAnsi="Times New Roman" w:cs="Times New Roman"/>
                <w:sz w:val="24"/>
                <w:szCs w:val="24"/>
              </w:rPr>
            </w:pPr>
            <w:r w:rsidRPr="006F1013">
              <w:rPr>
                <w:rFonts w:ascii="Arial" w:eastAsia="Times New Roman" w:hAnsi="Arial" w:cs="Arial"/>
                <w:sz w:val="18"/>
                <w:szCs w:val="18"/>
              </w:rPr>
              <w:t>5</w:t>
            </w:r>
          </w:p>
        </w:tc>
        <w:tc>
          <w:tcPr>
            <w:tcW w:w="1367" w:type="dxa"/>
            <w:tcBorders>
              <w:top w:val="single" w:sz="2" w:space="0" w:color="000000"/>
              <w:left w:val="single" w:sz="2" w:space="0" w:color="000000"/>
              <w:bottom w:val="single" w:sz="2" w:space="0" w:color="000000"/>
              <w:right w:val="single" w:sz="2" w:space="0" w:color="000000"/>
            </w:tcBorders>
          </w:tcPr>
          <w:p w:rsidR="006F1013" w:rsidRPr="006F1013" w:rsidRDefault="00957997" w:rsidP="006F1013">
            <w:pPr>
              <w:spacing w:before="20" w:after="20" w:line="0" w:lineRule="atLeast"/>
              <w:jc w:val="center"/>
              <w:rPr>
                <w:rFonts w:ascii="Arial" w:eastAsia="Times New Roman" w:hAnsi="Arial" w:cs="Arial"/>
                <w:sz w:val="18"/>
                <w:szCs w:val="18"/>
              </w:rPr>
            </w:pPr>
            <w:r>
              <w:rPr>
                <w:rFonts w:ascii="Arial" w:eastAsia="Times New Roman" w:hAnsi="Arial" w:cs="Arial"/>
                <w:sz w:val="18"/>
                <w:szCs w:val="18"/>
              </w:rPr>
              <w:t>Complete</w:t>
            </w:r>
            <w:r>
              <w:rPr>
                <w:rFonts w:ascii="Arial" w:eastAsia="Times New Roman" w:hAnsi="Arial" w:cs="Arial"/>
                <w:sz w:val="18"/>
                <w:szCs w:val="18"/>
                <w:vertAlign w:val="superscript"/>
              </w:rPr>
              <w:t>1</w:t>
            </w:r>
          </w:p>
        </w:tc>
      </w:tr>
      <w:tr w:rsidR="006F1013" w:rsidRPr="006F1013" w:rsidTr="006F1013">
        <w:tc>
          <w:tcPr>
            <w:tcW w:w="0" w:type="auto"/>
            <w:tcBorders>
              <w:top w:val="single" w:sz="2" w:space="0" w:color="000000"/>
              <w:left w:val="single" w:sz="2" w:space="0" w:color="000000"/>
              <w:bottom w:val="single" w:sz="6"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ind w:left="360"/>
              <w:rPr>
                <w:rFonts w:ascii="Times New Roman" w:eastAsia="Times New Roman" w:hAnsi="Times New Roman" w:cs="Times New Roman"/>
                <w:sz w:val="24"/>
                <w:szCs w:val="24"/>
              </w:rPr>
            </w:pPr>
            <w:r w:rsidRPr="006F1013">
              <w:rPr>
                <w:rFonts w:ascii="Arial" w:eastAsia="Times New Roman" w:hAnsi="Arial" w:cs="Arial"/>
                <w:sz w:val="18"/>
                <w:szCs w:val="18"/>
              </w:rPr>
              <w:t>The Palisades</w:t>
            </w:r>
          </w:p>
        </w:tc>
        <w:tc>
          <w:tcPr>
            <w:tcW w:w="0" w:type="auto"/>
            <w:tcBorders>
              <w:top w:val="single" w:sz="2" w:space="0" w:color="000000"/>
              <w:left w:val="single" w:sz="2" w:space="0" w:color="000000"/>
              <w:bottom w:val="single" w:sz="6"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rPr>
                <w:rFonts w:ascii="Times New Roman" w:eastAsia="Times New Roman" w:hAnsi="Times New Roman" w:cs="Times New Roman"/>
                <w:sz w:val="24"/>
                <w:szCs w:val="24"/>
              </w:rPr>
            </w:pPr>
            <w:r w:rsidRPr="006F1013">
              <w:rPr>
                <w:rFonts w:ascii="Arial" w:eastAsia="Times New Roman" w:hAnsi="Arial" w:cs="Arial"/>
                <w:sz w:val="18"/>
                <w:szCs w:val="18"/>
              </w:rPr>
              <w:t>PA</w:t>
            </w:r>
          </w:p>
        </w:tc>
        <w:tc>
          <w:tcPr>
            <w:tcW w:w="0" w:type="auto"/>
            <w:tcBorders>
              <w:top w:val="single" w:sz="2" w:space="0" w:color="000000"/>
              <w:left w:val="single" w:sz="2" w:space="0" w:color="000000"/>
              <w:bottom w:val="single" w:sz="6" w:space="0" w:color="000000"/>
              <w:right w:val="single" w:sz="2" w:space="0" w:color="000000"/>
            </w:tcBorders>
            <w:tcMar>
              <w:top w:w="0" w:type="dxa"/>
              <w:left w:w="120" w:type="dxa"/>
              <w:bottom w:w="0" w:type="dxa"/>
              <w:right w:w="120" w:type="dxa"/>
            </w:tcMar>
            <w:hideMark/>
          </w:tcPr>
          <w:p w:rsidR="006F1013" w:rsidRPr="006F1013" w:rsidRDefault="006F1013" w:rsidP="006F1013">
            <w:pPr>
              <w:spacing w:after="0" w:line="240" w:lineRule="auto"/>
              <w:rPr>
                <w:rFonts w:ascii="Times New Roman" w:eastAsia="Times New Roman" w:hAnsi="Times New Roman" w:cs="Times New Roman"/>
                <w:sz w:val="1"/>
                <w:szCs w:val="24"/>
              </w:rPr>
            </w:pPr>
          </w:p>
        </w:tc>
        <w:tc>
          <w:tcPr>
            <w:tcW w:w="0" w:type="auto"/>
            <w:tcBorders>
              <w:top w:val="single" w:sz="2" w:space="0" w:color="000000"/>
              <w:left w:val="single" w:sz="2" w:space="0" w:color="000000"/>
              <w:bottom w:val="single" w:sz="6"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jc w:val="center"/>
              <w:rPr>
                <w:rFonts w:ascii="Times New Roman" w:eastAsia="Times New Roman" w:hAnsi="Times New Roman" w:cs="Times New Roman"/>
                <w:sz w:val="24"/>
                <w:szCs w:val="24"/>
              </w:rPr>
            </w:pPr>
            <w:r w:rsidRPr="006F1013">
              <w:rPr>
                <w:rFonts w:ascii="Arial" w:eastAsia="Times New Roman" w:hAnsi="Arial" w:cs="Arial"/>
                <w:sz w:val="18"/>
                <w:szCs w:val="18"/>
              </w:rPr>
              <w:t>2</w:t>
            </w:r>
          </w:p>
        </w:tc>
        <w:tc>
          <w:tcPr>
            <w:tcW w:w="1367" w:type="dxa"/>
            <w:tcBorders>
              <w:top w:val="single" w:sz="2" w:space="0" w:color="000000"/>
              <w:left w:val="single" w:sz="2" w:space="0" w:color="000000"/>
              <w:bottom w:val="single" w:sz="6" w:space="0" w:color="000000"/>
              <w:right w:val="single" w:sz="2" w:space="0" w:color="000000"/>
            </w:tcBorders>
          </w:tcPr>
          <w:p w:rsidR="006F1013" w:rsidRPr="006F1013" w:rsidRDefault="006F1013" w:rsidP="006F1013">
            <w:pPr>
              <w:spacing w:before="20" w:after="20" w:line="0" w:lineRule="atLeast"/>
              <w:jc w:val="center"/>
              <w:rPr>
                <w:rFonts w:ascii="Arial" w:eastAsia="Times New Roman" w:hAnsi="Arial" w:cs="Arial"/>
                <w:sz w:val="18"/>
                <w:szCs w:val="18"/>
              </w:rPr>
            </w:pPr>
          </w:p>
        </w:tc>
      </w:tr>
      <w:tr w:rsidR="006F1013" w:rsidRPr="006F1013" w:rsidTr="006F1013">
        <w:tc>
          <w:tcPr>
            <w:tcW w:w="0" w:type="auto"/>
            <w:tcBorders>
              <w:top w:val="single" w:sz="6"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rPr>
                <w:rFonts w:ascii="Times New Roman" w:eastAsia="Times New Roman" w:hAnsi="Times New Roman" w:cs="Times New Roman"/>
                <w:sz w:val="24"/>
                <w:szCs w:val="24"/>
              </w:rPr>
            </w:pPr>
            <w:r w:rsidRPr="006F1013">
              <w:rPr>
                <w:rFonts w:ascii="Arial" w:eastAsia="Times New Roman" w:hAnsi="Arial" w:cs="Arial"/>
                <w:sz w:val="18"/>
                <w:szCs w:val="18"/>
              </w:rPr>
              <w:t>NOCA</w:t>
            </w:r>
          </w:p>
        </w:tc>
        <w:tc>
          <w:tcPr>
            <w:tcW w:w="0" w:type="auto"/>
            <w:tcBorders>
              <w:top w:val="single" w:sz="6"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after="0" w:line="240" w:lineRule="auto"/>
              <w:rPr>
                <w:rFonts w:ascii="Times New Roman" w:eastAsia="Times New Roman" w:hAnsi="Times New Roman" w:cs="Times New Roman"/>
                <w:sz w:val="1"/>
                <w:szCs w:val="24"/>
              </w:rPr>
            </w:pPr>
          </w:p>
        </w:tc>
        <w:tc>
          <w:tcPr>
            <w:tcW w:w="1367" w:type="dxa"/>
            <w:tcBorders>
              <w:top w:val="single" w:sz="6" w:space="0" w:color="000000"/>
              <w:left w:val="single" w:sz="2" w:space="0" w:color="000000"/>
              <w:bottom w:val="single" w:sz="2" w:space="0" w:color="000000"/>
              <w:right w:val="single" w:sz="2" w:space="0" w:color="000000"/>
            </w:tcBorders>
          </w:tcPr>
          <w:p w:rsidR="006F1013" w:rsidRPr="006F1013" w:rsidRDefault="006F1013" w:rsidP="006F1013">
            <w:pPr>
              <w:spacing w:after="0" w:line="240" w:lineRule="auto"/>
              <w:rPr>
                <w:rFonts w:ascii="Times New Roman" w:eastAsia="Times New Roman" w:hAnsi="Times New Roman" w:cs="Times New Roman"/>
                <w:sz w:val="1"/>
                <w:szCs w:val="24"/>
              </w:rPr>
            </w:pPr>
          </w:p>
        </w:tc>
      </w:tr>
      <w:tr w:rsidR="006F1013" w:rsidRPr="006F1013" w:rsidTr="006F1013">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ind w:left="360"/>
              <w:rPr>
                <w:rFonts w:ascii="Times New Roman" w:eastAsia="Times New Roman" w:hAnsi="Times New Roman" w:cs="Times New Roman"/>
                <w:sz w:val="24"/>
                <w:szCs w:val="24"/>
              </w:rPr>
            </w:pPr>
            <w:r w:rsidRPr="006F1013">
              <w:rPr>
                <w:rFonts w:ascii="Arial" w:eastAsia="Times New Roman" w:hAnsi="Arial" w:cs="Arial"/>
                <w:sz w:val="18"/>
                <w:szCs w:val="18"/>
              </w:rPr>
              <w:t xml:space="preserve">Dee </w:t>
            </w:r>
            <w:proofErr w:type="spellStart"/>
            <w:r w:rsidRPr="006F1013">
              <w:rPr>
                <w:rFonts w:ascii="Arial" w:eastAsia="Times New Roman" w:hAnsi="Arial" w:cs="Arial"/>
                <w:sz w:val="18"/>
                <w:szCs w:val="18"/>
              </w:rPr>
              <w:t>Dee</w:t>
            </w:r>
            <w:proofErr w:type="spellEnd"/>
            <w:r w:rsidRPr="006F1013">
              <w:rPr>
                <w:rFonts w:ascii="Arial" w:eastAsia="Times New Roman" w:hAnsi="Arial" w:cs="Arial"/>
                <w:sz w:val="18"/>
                <w:szCs w:val="18"/>
              </w:rPr>
              <w:t xml:space="preserve"> Lake</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rPr>
                <w:rFonts w:ascii="Times New Roman" w:eastAsia="Times New Roman" w:hAnsi="Times New Roman" w:cs="Times New Roman"/>
                <w:sz w:val="24"/>
                <w:szCs w:val="24"/>
              </w:rPr>
            </w:pPr>
            <w:r w:rsidRPr="006F1013">
              <w:rPr>
                <w:rFonts w:ascii="Arial" w:eastAsia="Times New Roman" w:hAnsi="Arial" w:cs="Arial"/>
                <w:sz w:val="18"/>
                <w:szCs w:val="18"/>
              </w:rPr>
              <w:t>DD</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after="0" w:line="240" w:lineRule="auto"/>
              <w:rPr>
                <w:rFonts w:ascii="Times New Roman" w:eastAsia="Times New Roman" w:hAnsi="Times New Roman" w:cs="Times New Roman"/>
                <w:sz w:val="1"/>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jc w:val="center"/>
              <w:rPr>
                <w:rFonts w:ascii="Times New Roman" w:eastAsia="Times New Roman" w:hAnsi="Times New Roman" w:cs="Times New Roman"/>
                <w:sz w:val="24"/>
                <w:szCs w:val="24"/>
              </w:rPr>
            </w:pPr>
            <w:r w:rsidRPr="006F1013">
              <w:rPr>
                <w:rFonts w:ascii="Arial" w:eastAsia="Times New Roman" w:hAnsi="Arial" w:cs="Arial"/>
                <w:sz w:val="18"/>
                <w:szCs w:val="18"/>
              </w:rPr>
              <w:t>7</w:t>
            </w:r>
          </w:p>
        </w:tc>
        <w:tc>
          <w:tcPr>
            <w:tcW w:w="1367" w:type="dxa"/>
            <w:tcBorders>
              <w:top w:val="single" w:sz="2" w:space="0" w:color="000000"/>
              <w:left w:val="single" w:sz="2" w:space="0" w:color="000000"/>
              <w:bottom w:val="single" w:sz="2" w:space="0" w:color="000000"/>
              <w:right w:val="single" w:sz="2" w:space="0" w:color="000000"/>
            </w:tcBorders>
          </w:tcPr>
          <w:p w:rsidR="006F1013" w:rsidRPr="006F1013" w:rsidRDefault="00957997" w:rsidP="006F1013">
            <w:pPr>
              <w:spacing w:before="20" w:after="20" w:line="0" w:lineRule="atLeast"/>
              <w:jc w:val="center"/>
              <w:rPr>
                <w:rFonts w:ascii="Arial" w:eastAsia="Times New Roman" w:hAnsi="Arial" w:cs="Arial"/>
                <w:sz w:val="18"/>
                <w:szCs w:val="18"/>
              </w:rPr>
            </w:pPr>
            <w:r>
              <w:rPr>
                <w:rFonts w:ascii="Arial" w:eastAsia="Times New Roman" w:hAnsi="Arial" w:cs="Arial"/>
                <w:sz w:val="18"/>
                <w:szCs w:val="18"/>
              </w:rPr>
              <w:t>1 plot has unmeasured trees</w:t>
            </w:r>
          </w:p>
        </w:tc>
      </w:tr>
      <w:tr w:rsidR="006F1013" w:rsidRPr="006F1013" w:rsidTr="006F1013">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ind w:left="360"/>
              <w:rPr>
                <w:rFonts w:ascii="Times New Roman" w:eastAsia="Times New Roman" w:hAnsi="Times New Roman" w:cs="Times New Roman"/>
                <w:sz w:val="24"/>
                <w:szCs w:val="24"/>
              </w:rPr>
            </w:pPr>
            <w:r w:rsidRPr="006F1013">
              <w:rPr>
                <w:rFonts w:ascii="Arial" w:eastAsia="Times New Roman" w:hAnsi="Arial" w:cs="Arial"/>
                <w:sz w:val="18"/>
                <w:szCs w:val="18"/>
              </w:rPr>
              <w:t>Juanita Lake</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rPr>
                <w:rFonts w:ascii="Times New Roman" w:eastAsia="Times New Roman" w:hAnsi="Times New Roman" w:cs="Times New Roman"/>
                <w:sz w:val="24"/>
                <w:szCs w:val="24"/>
              </w:rPr>
            </w:pPr>
            <w:r w:rsidRPr="006F1013">
              <w:rPr>
                <w:rFonts w:ascii="Arial" w:eastAsia="Times New Roman" w:hAnsi="Arial" w:cs="Arial"/>
                <w:sz w:val="18"/>
                <w:szCs w:val="18"/>
              </w:rPr>
              <w:t>JL</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jc w:val="center"/>
              <w:rPr>
                <w:rFonts w:ascii="Times New Roman" w:eastAsia="Times New Roman" w:hAnsi="Times New Roman" w:cs="Times New Roman"/>
                <w:sz w:val="24"/>
                <w:szCs w:val="24"/>
              </w:rPr>
            </w:pPr>
            <w:r w:rsidRPr="006F1013">
              <w:rPr>
                <w:rFonts w:ascii="Arial" w:eastAsia="Times New Roman" w:hAnsi="Arial" w:cs="Arial"/>
                <w:sz w:val="18"/>
                <w:szCs w:val="18"/>
              </w:rPr>
              <w:t xml:space="preserve">Triplet Lake (TL), </w:t>
            </w:r>
            <w:proofErr w:type="spellStart"/>
            <w:r w:rsidRPr="006F1013">
              <w:rPr>
                <w:rFonts w:ascii="Arial" w:eastAsia="Times New Roman" w:hAnsi="Arial" w:cs="Arial"/>
                <w:sz w:val="18"/>
                <w:szCs w:val="18"/>
              </w:rPr>
              <w:t>Splawn</w:t>
            </w:r>
            <w:proofErr w:type="spellEnd"/>
            <w:r w:rsidRPr="006F1013">
              <w:rPr>
                <w:rFonts w:ascii="Arial" w:eastAsia="Times New Roman" w:hAnsi="Arial" w:cs="Arial"/>
                <w:sz w:val="18"/>
                <w:szCs w:val="18"/>
              </w:rPr>
              <w:t xml:space="preserve"> </w:t>
            </w:r>
            <w:proofErr w:type="spellStart"/>
            <w:r w:rsidRPr="006F1013">
              <w:rPr>
                <w:rFonts w:ascii="Arial" w:eastAsia="Times New Roman" w:hAnsi="Arial" w:cs="Arial"/>
                <w:sz w:val="18"/>
                <w:szCs w:val="18"/>
              </w:rPr>
              <w:t>Mtn</w:t>
            </w:r>
            <w:proofErr w:type="spellEnd"/>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jc w:val="center"/>
              <w:rPr>
                <w:rFonts w:ascii="Times New Roman" w:eastAsia="Times New Roman" w:hAnsi="Times New Roman" w:cs="Times New Roman"/>
                <w:sz w:val="24"/>
                <w:szCs w:val="24"/>
              </w:rPr>
            </w:pPr>
            <w:r w:rsidRPr="006F1013">
              <w:rPr>
                <w:rFonts w:ascii="Arial" w:eastAsia="Times New Roman" w:hAnsi="Arial" w:cs="Arial"/>
                <w:sz w:val="18"/>
                <w:szCs w:val="18"/>
              </w:rPr>
              <w:t>7</w:t>
            </w:r>
          </w:p>
        </w:tc>
        <w:tc>
          <w:tcPr>
            <w:tcW w:w="1367" w:type="dxa"/>
            <w:tcBorders>
              <w:top w:val="single" w:sz="2" w:space="0" w:color="000000"/>
              <w:left w:val="single" w:sz="2" w:space="0" w:color="000000"/>
              <w:bottom w:val="single" w:sz="2" w:space="0" w:color="000000"/>
              <w:right w:val="single" w:sz="2" w:space="0" w:color="000000"/>
            </w:tcBorders>
          </w:tcPr>
          <w:p w:rsidR="006F1013" w:rsidRPr="006F1013" w:rsidRDefault="00957997" w:rsidP="006F1013">
            <w:pPr>
              <w:spacing w:before="20" w:after="20" w:line="0" w:lineRule="atLeast"/>
              <w:jc w:val="center"/>
              <w:rPr>
                <w:rFonts w:ascii="Arial" w:eastAsia="Times New Roman" w:hAnsi="Arial" w:cs="Arial"/>
                <w:sz w:val="18"/>
                <w:szCs w:val="18"/>
              </w:rPr>
            </w:pPr>
            <w:r>
              <w:rPr>
                <w:rFonts w:ascii="Arial" w:eastAsia="Times New Roman" w:hAnsi="Arial" w:cs="Arial"/>
                <w:sz w:val="18"/>
                <w:szCs w:val="18"/>
              </w:rPr>
              <w:t>Complete</w:t>
            </w:r>
            <w:r>
              <w:rPr>
                <w:rFonts w:ascii="Arial" w:eastAsia="Times New Roman" w:hAnsi="Arial" w:cs="Arial"/>
                <w:sz w:val="18"/>
                <w:szCs w:val="18"/>
                <w:vertAlign w:val="superscript"/>
              </w:rPr>
              <w:t>1</w:t>
            </w:r>
          </w:p>
        </w:tc>
      </w:tr>
      <w:tr w:rsidR="006F1013" w:rsidRPr="006F1013" w:rsidTr="006F1013">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ind w:left="360"/>
              <w:rPr>
                <w:rFonts w:ascii="Times New Roman" w:eastAsia="Times New Roman" w:hAnsi="Times New Roman" w:cs="Times New Roman"/>
                <w:sz w:val="24"/>
                <w:szCs w:val="24"/>
              </w:rPr>
            </w:pPr>
            <w:r w:rsidRPr="006F1013">
              <w:rPr>
                <w:rFonts w:ascii="Arial" w:eastAsia="Times New Roman" w:hAnsi="Arial" w:cs="Arial"/>
                <w:sz w:val="18"/>
                <w:szCs w:val="18"/>
              </w:rPr>
              <w:t>Rainbow Lakes</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rPr>
                <w:rFonts w:ascii="Times New Roman" w:eastAsia="Times New Roman" w:hAnsi="Times New Roman" w:cs="Times New Roman"/>
                <w:sz w:val="24"/>
                <w:szCs w:val="24"/>
              </w:rPr>
            </w:pPr>
            <w:r w:rsidRPr="006F1013">
              <w:rPr>
                <w:rFonts w:ascii="Arial" w:eastAsia="Times New Roman" w:hAnsi="Arial" w:cs="Arial"/>
                <w:sz w:val="18"/>
                <w:szCs w:val="18"/>
              </w:rPr>
              <w:t>RL</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after="0" w:line="240" w:lineRule="auto"/>
              <w:rPr>
                <w:rFonts w:ascii="Times New Roman" w:eastAsia="Times New Roman" w:hAnsi="Times New Roman" w:cs="Times New Roman"/>
                <w:sz w:val="1"/>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jc w:val="center"/>
              <w:rPr>
                <w:rFonts w:ascii="Times New Roman" w:eastAsia="Times New Roman" w:hAnsi="Times New Roman" w:cs="Times New Roman"/>
                <w:sz w:val="24"/>
                <w:szCs w:val="24"/>
              </w:rPr>
            </w:pPr>
            <w:r w:rsidRPr="006F1013">
              <w:rPr>
                <w:rFonts w:ascii="Arial" w:eastAsia="Times New Roman" w:hAnsi="Arial" w:cs="Arial"/>
                <w:sz w:val="18"/>
                <w:szCs w:val="18"/>
              </w:rPr>
              <w:t>7</w:t>
            </w:r>
          </w:p>
        </w:tc>
        <w:tc>
          <w:tcPr>
            <w:tcW w:w="1367" w:type="dxa"/>
            <w:tcBorders>
              <w:top w:val="single" w:sz="2" w:space="0" w:color="000000"/>
              <w:left w:val="single" w:sz="2" w:space="0" w:color="000000"/>
              <w:bottom w:val="single" w:sz="2" w:space="0" w:color="000000"/>
              <w:right w:val="single" w:sz="2" w:space="0" w:color="000000"/>
            </w:tcBorders>
          </w:tcPr>
          <w:p w:rsidR="006F1013" w:rsidRPr="006F1013" w:rsidRDefault="00957997" w:rsidP="006F1013">
            <w:pPr>
              <w:spacing w:before="20" w:after="20" w:line="0" w:lineRule="atLeast"/>
              <w:jc w:val="center"/>
              <w:rPr>
                <w:rFonts w:ascii="Arial" w:eastAsia="Times New Roman" w:hAnsi="Arial" w:cs="Arial"/>
                <w:sz w:val="18"/>
                <w:szCs w:val="18"/>
              </w:rPr>
            </w:pPr>
            <w:r>
              <w:rPr>
                <w:rFonts w:ascii="Arial" w:eastAsia="Times New Roman" w:hAnsi="Arial" w:cs="Arial"/>
                <w:sz w:val="18"/>
                <w:szCs w:val="18"/>
              </w:rPr>
              <w:t>Survey 2016</w:t>
            </w:r>
          </w:p>
        </w:tc>
      </w:tr>
      <w:tr w:rsidR="006F1013" w:rsidRPr="006F1013" w:rsidTr="006F1013">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ind w:left="360"/>
              <w:rPr>
                <w:rFonts w:ascii="Times New Roman" w:eastAsia="Times New Roman" w:hAnsi="Times New Roman" w:cs="Times New Roman"/>
                <w:sz w:val="24"/>
                <w:szCs w:val="24"/>
              </w:rPr>
            </w:pPr>
            <w:r w:rsidRPr="006F1013">
              <w:rPr>
                <w:rFonts w:ascii="Arial" w:eastAsia="Times New Roman" w:hAnsi="Arial" w:cs="Arial"/>
                <w:sz w:val="18"/>
                <w:szCs w:val="18"/>
              </w:rPr>
              <w:t>Rainbow Ridge</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rPr>
                <w:rFonts w:ascii="Times New Roman" w:eastAsia="Times New Roman" w:hAnsi="Times New Roman" w:cs="Times New Roman"/>
                <w:sz w:val="24"/>
                <w:szCs w:val="24"/>
              </w:rPr>
            </w:pPr>
            <w:r w:rsidRPr="006F1013">
              <w:rPr>
                <w:rFonts w:ascii="Arial" w:eastAsia="Times New Roman" w:hAnsi="Arial" w:cs="Arial"/>
                <w:sz w:val="18"/>
                <w:szCs w:val="18"/>
              </w:rPr>
              <w:t>RR</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after="0" w:line="240" w:lineRule="auto"/>
              <w:rPr>
                <w:rFonts w:ascii="Times New Roman" w:eastAsia="Times New Roman" w:hAnsi="Times New Roman" w:cs="Times New Roman"/>
                <w:sz w:val="1"/>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0" w:lineRule="atLeast"/>
              <w:jc w:val="center"/>
              <w:rPr>
                <w:rFonts w:ascii="Times New Roman" w:eastAsia="Times New Roman" w:hAnsi="Times New Roman" w:cs="Times New Roman"/>
                <w:sz w:val="24"/>
                <w:szCs w:val="24"/>
              </w:rPr>
            </w:pPr>
            <w:r w:rsidRPr="006F1013">
              <w:rPr>
                <w:rFonts w:ascii="Arial" w:eastAsia="Times New Roman" w:hAnsi="Arial" w:cs="Arial"/>
                <w:sz w:val="18"/>
                <w:szCs w:val="18"/>
              </w:rPr>
              <w:t>7</w:t>
            </w:r>
          </w:p>
        </w:tc>
        <w:tc>
          <w:tcPr>
            <w:tcW w:w="1367" w:type="dxa"/>
            <w:tcBorders>
              <w:top w:val="single" w:sz="2" w:space="0" w:color="000000"/>
              <w:left w:val="single" w:sz="2" w:space="0" w:color="000000"/>
              <w:bottom w:val="single" w:sz="2" w:space="0" w:color="000000"/>
              <w:right w:val="single" w:sz="2" w:space="0" w:color="000000"/>
            </w:tcBorders>
          </w:tcPr>
          <w:p w:rsidR="006F1013" w:rsidRPr="006F1013" w:rsidRDefault="00957997" w:rsidP="006F1013">
            <w:pPr>
              <w:spacing w:before="20" w:after="20" w:line="0" w:lineRule="atLeast"/>
              <w:jc w:val="center"/>
              <w:rPr>
                <w:rFonts w:ascii="Arial" w:eastAsia="Times New Roman" w:hAnsi="Arial" w:cs="Arial"/>
                <w:sz w:val="18"/>
                <w:szCs w:val="18"/>
              </w:rPr>
            </w:pPr>
            <w:r>
              <w:rPr>
                <w:rFonts w:ascii="Arial" w:eastAsia="Times New Roman" w:hAnsi="Arial" w:cs="Arial"/>
                <w:sz w:val="18"/>
                <w:szCs w:val="18"/>
              </w:rPr>
              <w:t>Complete</w:t>
            </w:r>
            <w:r>
              <w:rPr>
                <w:rFonts w:ascii="Arial" w:eastAsia="Times New Roman" w:hAnsi="Arial" w:cs="Arial"/>
                <w:sz w:val="18"/>
                <w:szCs w:val="18"/>
                <w:vertAlign w:val="superscript"/>
              </w:rPr>
              <w:t>1</w:t>
            </w:r>
          </w:p>
        </w:tc>
      </w:tr>
      <w:tr w:rsidR="006F1013" w:rsidRPr="006F1013" w:rsidTr="006F1013">
        <w:trPr>
          <w:trHeight w:val="60"/>
        </w:trPr>
        <w:tc>
          <w:tcPr>
            <w:tcW w:w="0" w:type="auto"/>
            <w:tcBorders>
              <w:top w:val="single" w:sz="2" w:space="0" w:color="000000"/>
              <w:left w:val="single" w:sz="2" w:space="0" w:color="000000"/>
              <w:bottom w:val="single" w:sz="6"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60" w:lineRule="atLeast"/>
              <w:ind w:left="360"/>
              <w:rPr>
                <w:rFonts w:ascii="Times New Roman" w:eastAsia="Times New Roman" w:hAnsi="Times New Roman" w:cs="Times New Roman"/>
                <w:sz w:val="24"/>
                <w:szCs w:val="24"/>
              </w:rPr>
            </w:pPr>
            <w:r w:rsidRPr="006F1013">
              <w:rPr>
                <w:rFonts w:ascii="Arial" w:eastAsia="Times New Roman" w:hAnsi="Arial" w:cs="Arial"/>
                <w:sz w:val="18"/>
                <w:szCs w:val="18"/>
              </w:rPr>
              <w:t xml:space="preserve">Stiletto </w:t>
            </w:r>
          </w:p>
        </w:tc>
        <w:tc>
          <w:tcPr>
            <w:tcW w:w="0" w:type="auto"/>
            <w:tcBorders>
              <w:top w:val="single" w:sz="2" w:space="0" w:color="000000"/>
              <w:left w:val="single" w:sz="2" w:space="0" w:color="000000"/>
              <w:bottom w:val="single" w:sz="6"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60" w:lineRule="atLeast"/>
              <w:rPr>
                <w:rFonts w:ascii="Times New Roman" w:eastAsia="Times New Roman" w:hAnsi="Times New Roman" w:cs="Times New Roman"/>
                <w:sz w:val="24"/>
                <w:szCs w:val="24"/>
              </w:rPr>
            </w:pPr>
            <w:r w:rsidRPr="006F1013">
              <w:rPr>
                <w:rFonts w:ascii="Arial" w:eastAsia="Times New Roman" w:hAnsi="Arial" w:cs="Arial"/>
                <w:sz w:val="18"/>
                <w:szCs w:val="18"/>
              </w:rPr>
              <w:t>ST</w:t>
            </w:r>
          </w:p>
        </w:tc>
        <w:tc>
          <w:tcPr>
            <w:tcW w:w="0" w:type="auto"/>
            <w:tcBorders>
              <w:top w:val="single" w:sz="2" w:space="0" w:color="000000"/>
              <w:left w:val="single" w:sz="2" w:space="0" w:color="000000"/>
              <w:bottom w:val="single" w:sz="6" w:space="0" w:color="000000"/>
              <w:right w:val="single" w:sz="2" w:space="0" w:color="000000"/>
            </w:tcBorders>
            <w:tcMar>
              <w:top w:w="0" w:type="dxa"/>
              <w:left w:w="120" w:type="dxa"/>
              <w:bottom w:w="0" w:type="dxa"/>
              <w:right w:w="120" w:type="dxa"/>
            </w:tcMar>
            <w:hideMark/>
          </w:tcPr>
          <w:p w:rsidR="006F1013" w:rsidRPr="006F1013" w:rsidRDefault="006F1013" w:rsidP="006F1013">
            <w:pPr>
              <w:spacing w:after="0" w:line="240" w:lineRule="auto"/>
              <w:rPr>
                <w:rFonts w:ascii="Times New Roman" w:eastAsia="Times New Roman" w:hAnsi="Times New Roman" w:cs="Times New Roman"/>
                <w:sz w:val="6"/>
                <w:szCs w:val="24"/>
              </w:rPr>
            </w:pPr>
          </w:p>
        </w:tc>
        <w:tc>
          <w:tcPr>
            <w:tcW w:w="0" w:type="auto"/>
            <w:tcBorders>
              <w:top w:val="single" w:sz="2" w:space="0" w:color="000000"/>
              <w:left w:val="single" w:sz="2" w:space="0" w:color="000000"/>
              <w:bottom w:val="single" w:sz="6" w:space="0" w:color="000000"/>
              <w:right w:val="single" w:sz="2" w:space="0" w:color="000000"/>
            </w:tcBorders>
            <w:tcMar>
              <w:top w:w="0" w:type="dxa"/>
              <w:left w:w="120" w:type="dxa"/>
              <w:bottom w:w="0" w:type="dxa"/>
              <w:right w:w="120" w:type="dxa"/>
            </w:tcMar>
            <w:hideMark/>
          </w:tcPr>
          <w:p w:rsidR="006F1013" w:rsidRPr="006F1013" w:rsidRDefault="006F1013" w:rsidP="006F1013">
            <w:pPr>
              <w:spacing w:before="20" w:after="20" w:line="60" w:lineRule="atLeast"/>
              <w:jc w:val="center"/>
              <w:rPr>
                <w:rFonts w:ascii="Times New Roman" w:eastAsia="Times New Roman" w:hAnsi="Times New Roman" w:cs="Times New Roman"/>
                <w:sz w:val="24"/>
                <w:szCs w:val="24"/>
              </w:rPr>
            </w:pPr>
            <w:r w:rsidRPr="006F1013">
              <w:rPr>
                <w:rFonts w:ascii="Arial" w:eastAsia="Times New Roman" w:hAnsi="Arial" w:cs="Arial"/>
                <w:sz w:val="18"/>
                <w:szCs w:val="18"/>
              </w:rPr>
              <w:t>7</w:t>
            </w:r>
          </w:p>
        </w:tc>
        <w:tc>
          <w:tcPr>
            <w:tcW w:w="1367" w:type="dxa"/>
            <w:tcBorders>
              <w:top w:val="single" w:sz="2" w:space="0" w:color="000000"/>
              <w:left w:val="single" w:sz="2" w:space="0" w:color="000000"/>
              <w:bottom w:val="single" w:sz="6" w:space="0" w:color="000000"/>
              <w:right w:val="single" w:sz="2" w:space="0" w:color="000000"/>
            </w:tcBorders>
          </w:tcPr>
          <w:p w:rsidR="006F1013" w:rsidRPr="006F1013" w:rsidRDefault="00957997" w:rsidP="006F1013">
            <w:pPr>
              <w:spacing w:before="20" w:after="20" w:line="60" w:lineRule="atLeast"/>
              <w:jc w:val="center"/>
              <w:rPr>
                <w:rFonts w:ascii="Arial" w:eastAsia="Times New Roman" w:hAnsi="Arial" w:cs="Arial"/>
                <w:sz w:val="18"/>
                <w:szCs w:val="18"/>
              </w:rPr>
            </w:pPr>
            <w:r>
              <w:rPr>
                <w:rFonts w:ascii="Arial" w:eastAsia="Times New Roman" w:hAnsi="Arial" w:cs="Arial"/>
                <w:sz w:val="18"/>
                <w:szCs w:val="18"/>
              </w:rPr>
              <w:t>Survey 2016</w:t>
            </w:r>
          </w:p>
        </w:tc>
      </w:tr>
    </w:tbl>
    <w:p w:rsidR="006F1013" w:rsidRDefault="00957997" w:rsidP="006F1013">
      <w:pPr>
        <w:spacing w:after="0" w:line="240" w:lineRule="auto"/>
      </w:pPr>
      <w:r>
        <w:rPr>
          <w:vertAlign w:val="superscript"/>
        </w:rPr>
        <w:t>1</w:t>
      </w:r>
      <w:r>
        <w:t>Complete means monitored in 2004, 2009, and 2015</w:t>
      </w:r>
    </w:p>
    <w:p w:rsidR="00957997" w:rsidRDefault="00957997" w:rsidP="006F1013">
      <w:pPr>
        <w:spacing w:after="0" w:line="240" w:lineRule="auto"/>
      </w:pPr>
    </w:p>
    <w:p w:rsidR="00957997" w:rsidRDefault="00957997" w:rsidP="00957997">
      <w:pPr>
        <w:spacing w:after="0" w:line="240" w:lineRule="auto"/>
      </w:pPr>
      <w:r>
        <w:rPr>
          <w:b/>
          <w:i/>
        </w:rPr>
        <w:t>Monitoring &amp; Analysis Goals/Objectives</w:t>
      </w:r>
    </w:p>
    <w:p w:rsidR="00957997" w:rsidRDefault="00957997" w:rsidP="00957997">
      <w:pPr>
        <w:spacing w:after="0" w:line="240" w:lineRule="auto"/>
      </w:pPr>
      <w:r>
        <w:t>Basically to repeat the analysis we did for ESA in 2012:</w:t>
      </w:r>
    </w:p>
    <w:p w:rsidR="004523AF" w:rsidRPr="004523AF" w:rsidRDefault="004523AF" w:rsidP="00957997">
      <w:pPr>
        <w:spacing w:after="0" w:line="240" w:lineRule="auto"/>
        <w:rPr>
          <w:i/>
        </w:rPr>
      </w:pPr>
      <w:r>
        <w:rPr>
          <w:i/>
        </w:rPr>
        <w:t>Status and Trends</w:t>
      </w:r>
    </w:p>
    <w:p w:rsidR="00957997" w:rsidRDefault="00957997" w:rsidP="00957997">
      <w:pPr>
        <w:pStyle w:val="ListParagraph"/>
        <w:numPr>
          <w:ilvl w:val="0"/>
          <w:numId w:val="6"/>
        </w:numPr>
        <w:spacing w:after="0" w:line="240" w:lineRule="auto"/>
      </w:pPr>
      <w:r>
        <w:lastRenderedPageBreak/>
        <w:t xml:space="preserve">Describe </w:t>
      </w:r>
      <w:r w:rsidR="004523AF">
        <w:t>status and t</w:t>
      </w:r>
      <w:r>
        <w:t>rends in dead, infected, &amp; healthy (seemingly) trees</w:t>
      </w:r>
    </w:p>
    <w:p w:rsidR="00957997" w:rsidRDefault="00957997" w:rsidP="00957997">
      <w:pPr>
        <w:pStyle w:val="ListParagraph"/>
        <w:numPr>
          <w:ilvl w:val="0"/>
          <w:numId w:val="6"/>
        </w:numPr>
        <w:spacing w:after="0" w:line="240" w:lineRule="auto"/>
      </w:pPr>
      <w:r>
        <w:t>Describe status and trends in infected and healthy saplings</w:t>
      </w:r>
    </w:p>
    <w:p w:rsidR="004523AF" w:rsidRDefault="004523AF" w:rsidP="00957997">
      <w:pPr>
        <w:pStyle w:val="ListParagraph"/>
        <w:numPr>
          <w:ilvl w:val="0"/>
          <w:numId w:val="6"/>
        </w:numPr>
        <w:spacing w:after="0" w:line="240" w:lineRule="auto"/>
      </w:pPr>
      <w:r>
        <w:t>Describe status and trends in numbers of seedlings</w:t>
      </w:r>
    </w:p>
    <w:p w:rsidR="004523AF" w:rsidRDefault="004523AF" w:rsidP="00957997">
      <w:pPr>
        <w:pStyle w:val="ListParagraph"/>
        <w:numPr>
          <w:ilvl w:val="0"/>
          <w:numId w:val="6"/>
        </w:numPr>
        <w:spacing w:after="0" w:line="240" w:lineRule="auto"/>
      </w:pPr>
      <w:r>
        <w:t>Mountain pine beetle</w:t>
      </w:r>
    </w:p>
    <w:p w:rsidR="004523AF" w:rsidRDefault="004523AF" w:rsidP="004523AF">
      <w:pPr>
        <w:spacing w:after="0" w:line="240" w:lineRule="auto"/>
      </w:pPr>
      <w:r w:rsidRPr="004523AF">
        <w:rPr>
          <w:i/>
        </w:rPr>
        <w:t>Landscape patterns in trees with respect to</w:t>
      </w:r>
      <w:r>
        <w:t xml:space="preserve">: </w:t>
      </w:r>
    </w:p>
    <w:p w:rsidR="004523AF" w:rsidRDefault="004523AF" w:rsidP="004523AF">
      <w:pPr>
        <w:pStyle w:val="ListParagraph"/>
        <w:numPr>
          <w:ilvl w:val="0"/>
          <w:numId w:val="6"/>
        </w:numPr>
        <w:spacing w:after="0" w:line="240" w:lineRule="auto"/>
      </w:pPr>
      <w:r>
        <w:t>Elevation (mortality and infection)</w:t>
      </w:r>
    </w:p>
    <w:p w:rsidR="004523AF" w:rsidRDefault="004523AF" w:rsidP="004523AF">
      <w:pPr>
        <w:pStyle w:val="ListParagraph"/>
        <w:numPr>
          <w:ilvl w:val="0"/>
          <w:numId w:val="6"/>
        </w:numPr>
        <w:spacing w:after="0" w:line="240" w:lineRule="auto"/>
      </w:pPr>
      <w:r>
        <w:t>West to east</w:t>
      </w:r>
    </w:p>
    <w:p w:rsidR="004523AF" w:rsidRDefault="004523AF" w:rsidP="004523AF">
      <w:pPr>
        <w:pStyle w:val="ListParagraph"/>
        <w:numPr>
          <w:ilvl w:val="0"/>
          <w:numId w:val="6"/>
        </w:numPr>
        <w:spacing w:after="0" w:line="240" w:lineRule="auto"/>
      </w:pPr>
      <w:r>
        <w:t>Slope and aspect</w:t>
      </w:r>
    </w:p>
    <w:p w:rsidR="004523AF" w:rsidRDefault="004D5E6F" w:rsidP="004523AF">
      <w:pPr>
        <w:pStyle w:val="ListParagraph"/>
        <w:numPr>
          <w:ilvl w:val="0"/>
          <w:numId w:val="6"/>
        </w:numPr>
        <w:spacing w:after="0" w:line="240" w:lineRule="auto"/>
      </w:pPr>
      <w:r>
        <w:t>P</w:t>
      </w:r>
      <w:r w:rsidR="004523AF">
        <w:t>revalence</w:t>
      </w:r>
    </w:p>
    <w:p w:rsidR="004D5E6F" w:rsidRDefault="004D5E6F" w:rsidP="004D5E6F">
      <w:pPr>
        <w:spacing w:after="0" w:line="240" w:lineRule="auto"/>
      </w:pPr>
      <w:r w:rsidRPr="004D5E6F">
        <w:rPr>
          <w:b/>
          <w:i/>
        </w:rPr>
        <w:t>Report</w:t>
      </w:r>
      <w:r>
        <w:rPr>
          <w:b/>
          <w:i/>
        </w:rPr>
        <w:t xml:space="preserve"> and Focus of Analysis</w:t>
      </w:r>
    </w:p>
    <w:p w:rsidR="004D5E6F" w:rsidRDefault="004D5E6F" w:rsidP="004D5E6F">
      <w:pPr>
        <w:pStyle w:val="ListParagraph"/>
        <w:numPr>
          <w:ilvl w:val="0"/>
          <w:numId w:val="7"/>
        </w:numPr>
        <w:spacing w:after="0" w:line="240" w:lineRule="auto"/>
      </w:pPr>
      <w:r>
        <w:t>Based on the status of the data QA/QC and incomplete surveys (for NOCA) we decided to focus on MORA</w:t>
      </w:r>
    </w:p>
    <w:p w:rsidR="004D5E6F" w:rsidRDefault="004D5E6F" w:rsidP="004D5E6F">
      <w:pPr>
        <w:pStyle w:val="ListParagraph"/>
        <w:numPr>
          <w:ilvl w:val="0"/>
          <w:numId w:val="7"/>
        </w:numPr>
        <w:spacing w:after="0" w:line="240" w:lineRule="auto"/>
      </w:pPr>
      <w:r>
        <w:t xml:space="preserve">Analysis will </w:t>
      </w:r>
      <w:r w:rsidR="00EC5253">
        <w:t>concentrate on MORA so the model can provide a detailed park-based analysis of patterns which will allow for NPS to develop more detailed management plans o</w:t>
      </w:r>
      <w:del w:id="8" w:author="Antonova, Natalya V." w:date="2016-06-13T12:03:00Z">
        <w:r w:rsidR="00EC5253" w:rsidDel="008979C2">
          <w:delText>9</w:delText>
        </w:r>
      </w:del>
      <w:r w:rsidR="00EC5253">
        <w:t>r recommendations for monitoring</w:t>
      </w:r>
    </w:p>
    <w:p w:rsidR="00EC5253" w:rsidRDefault="00EC5253" w:rsidP="004D5E6F">
      <w:pPr>
        <w:pStyle w:val="ListParagraph"/>
        <w:numPr>
          <w:ilvl w:val="0"/>
          <w:numId w:val="7"/>
        </w:numPr>
        <w:spacing w:after="0" w:line="240" w:lineRule="auto"/>
      </w:pPr>
      <w:r>
        <w:t>We will still continue in 2016 (finding some funds) for NOCA analysis</w:t>
      </w:r>
    </w:p>
    <w:p w:rsidR="00EC5253" w:rsidRDefault="00EC5253" w:rsidP="004D5E6F">
      <w:pPr>
        <w:pStyle w:val="ListParagraph"/>
        <w:numPr>
          <w:ilvl w:val="0"/>
          <w:numId w:val="7"/>
        </w:numPr>
        <w:spacing w:after="0" w:line="240" w:lineRule="auto"/>
      </w:pPr>
      <w:r>
        <w:t>We intend to do a larger landscape analysis of both parks or comparing parks after individual analysis/models</w:t>
      </w:r>
    </w:p>
    <w:p w:rsidR="00EC5253" w:rsidRDefault="00EC5253" w:rsidP="004D5E6F">
      <w:pPr>
        <w:pStyle w:val="ListParagraph"/>
        <w:numPr>
          <w:ilvl w:val="0"/>
          <w:numId w:val="7"/>
        </w:numPr>
        <w:spacing w:after="0" w:line="240" w:lineRule="auto"/>
      </w:pPr>
      <w:r>
        <w:t xml:space="preserve">Report should be prepared in much the same manner as prairies in that the goal is a summary report, not an NPS series publication, but text, analysis, ideas that can be used in a joint publication in a peer reviewed journal (we do need to agree on authorship prior to going forward – minimum is </w:t>
      </w:r>
      <w:proofErr w:type="spellStart"/>
      <w:r>
        <w:t>Rochefort</w:t>
      </w:r>
      <w:proofErr w:type="spellEnd"/>
      <w:r>
        <w:t xml:space="preserve"> &amp; </w:t>
      </w:r>
      <w:proofErr w:type="spellStart"/>
      <w:r>
        <w:t>Howlin</w:t>
      </w:r>
      <w:proofErr w:type="spellEnd"/>
      <w:r>
        <w:t xml:space="preserve">, probably also </w:t>
      </w:r>
      <w:proofErr w:type="spellStart"/>
      <w:r>
        <w:t>Boetsch</w:t>
      </w:r>
      <w:proofErr w:type="spellEnd"/>
      <w:r>
        <w:t>, …)</w:t>
      </w:r>
    </w:p>
    <w:p w:rsidR="00EC5253" w:rsidRDefault="00EC5253" w:rsidP="004D5E6F">
      <w:pPr>
        <w:pStyle w:val="ListParagraph"/>
        <w:numPr>
          <w:ilvl w:val="0"/>
          <w:numId w:val="7"/>
        </w:numPr>
        <w:spacing w:after="0" w:line="240" w:lineRule="auto"/>
      </w:pPr>
      <w:r>
        <w:t>Report should include:</w:t>
      </w:r>
    </w:p>
    <w:p w:rsidR="00EC5253" w:rsidRDefault="00EC5253" w:rsidP="00EC5253">
      <w:pPr>
        <w:pStyle w:val="ListParagraph"/>
        <w:numPr>
          <w:ilvl w:val="1"/>
          <w:numId w:val="7"/>
        </w:numPr>
        <w:spacing w:after="0" w:line="240" w:lineRule="auto"/>
      </w:pPr>
      <w:r>
        <w:t>Statistical analysis</w:t>
      </w:r>
    </w:p>
    <w:p w:rsidR="00EC5253" w:rsidRDefault="00EC5253" w:rsidP="00EC5253">
      <w:pPr>
        <w:pStyle w:val="ListParagraph"/>
        <w:numPr>
          <w:ilvl w:val="1"/>
          <w:numId w:val="7"/>
        </w:numPr>
        <w:spacing w:after="0" w:line="240" w:lineRule="auto"/>
      </w:pPr>
      <w:r>
        <w:t>Results</w:t>
      </w:r>
    </w:p>
    <w:p w:rsidR="00EC5253" w:rsidRDefault="00EC5253" w:rsidP="00EC5253">
      <w:pPr>
        <w:pStyle w:val="ListParagraph"/>
        <w:numPr>
          <w:ilvl w:val="1"/>
          <w:numId w:val="7"/>
        </w:numPr>
        <w:spacing w:after="0" w:line="240" w:lineRule="auto"/>
      </w:pPr>
      <w:r>
        <w:t>R code</w:t>
      </w:r>
    </w:p>
    <w:p w:rsidR="006F16BF" w:rsidRPr="004D5E6F" w:rsidRDefault="006F16BF" w:rsidP="00EC5253">
      <w:pPr>
        <w:pStyle w:val="ListParagraph"/>
        <w:numPr>
          <w:ilvl w:val="1"/>
          <w:numId w:val="7"/>
        </w:numPr>
        <w:spacing w:after="0" w:line="240" w:lineRule="auto"/>
      </w:pPr>
      <w:r>
        <w:t>Recommendation for revisions to survey methods based on problems noticed in data</w:t>
      </w:r>
    </w:p>
    <w:p w:rsidR="00957997" w:rsidRDefault="00957997">
      <w:pPr>
        <w:rPr>
          <w:b/>
          <w:i/>
        </w:rPr>
      </w:pPr>
      <w:r>
        <w:rPr>
          <w:b/>
          <w:i/>
        </w:rPr>
        <w:br w:type="page"/>
      </w:r>
    </w:p>
    <w:p w:rsidR="007330D2" w:rsidRPr="00957997" w:rsidRDefault="007330D2" w:rsidP="007330D2">
      <w:pPr>
        <w:spacing w:after="0" w:line="240" w:lineRule="auto"/>
        <w:rPr>
          <w:b/>
          <w:sz w:val="24"/>
          <w:szCs w:val="24"/>
        </w:rPr>
      </w:pPr>
      <w:r w:rsidRPr="00957997">
        <w:rPr>
          <w:b/>
          <w:sz w:val="24"/>
          <w:szCs w:val="24"/>
        </w:rPr>
        <w:lastRenderedPageBreak/>
        <w:t>Prairie Synthesis Report</w:t>
      </w:r>
    </w:p>
    <w:p w:rsidR="007330D2" w:rsidRPr="00357126" w:rsidRDefault="00357126" w:rsidP="007330D2">
      <w:pPr>
        <w:spacing w:after="0" w:line="240" w:lineRule="auto"/>
      </w:pPr>
      <w:r>
        <w:rPr>
          <w:b/>
          <w:i/>
        </w:rPr>
        <w:t>Data Status</w:t>
      </w:r>
    </w:p>
    <w:p w:rsidR="007330D2" w:rsidRDefault="007330D2" w:rsidP="007330D2">
      <w:pPr>
        <w:pStyle w:val="ListParagraph"/>
        <w:numPr>
          <w:ilvl w:val="0"/>
          <w:numId w:val="2"/>
        </w:numPr>
        <w:spacing w:after="0" w:line="240" w:lineRule="auto"/>
      </w:pPr>
      <w:r>
        <w:t xml:space="preserve">All transect </w:t>
      </w:r>
      <w:r w:rsidR="00357126">
        <w:t>details</w:t>
      </w:r>
      <w:r>
        <w:t xml:space="preserve"> has been migrated from a GIS shapefile and data</w:t>
      </w:r>
      <w:r w:rsidR="00357126">
        <w:t xml:space="preserve"> </w:t>
      </w:r>
      <w:r>
        <w:t xml:space="preserve">table into the </w:t>
      </w:r>
      <w:r w:rsidR="00357126">
        <w:t xml:space="preserve">“official” NPS database. Details means coordinates of each segment with the descriptors (physiognomic type, vegetation origin, browse or substrate). </w:t>
      </w:r>
    </w:p>
    <w:p w:rsidR="00357126" w:rsidRDefault="00357126" w:rsidP="007330D2">
      <w:pPr>
        <w:pStyle w:val="ListParagraph"/>
        <w:numPr>
          <w:ilvl w:val="0"/>
          <w:numId w:val="2"/>
        </w:numPr>
        <w:spacing w:after="0" w:line="240" w:lineRule="auto"/>
      </w:pPr>
      <w:r>
        <w:t>Header data: observers, dates, weather still need to be entered</w:t>
      </w:r>
    </w:p>
    <w:p w:rsidR="00357126" w:rsidRDefault="00357126" w:rsidP="007330D2">
      <w:pPr>
        <w:pStyle w:val="ListParagraph"/>
        <w:numPr>
          <w:ilvl w:val="0"/>
          <w:numId w:val="2"/>
        </w:numPr>
        <w:spacing w:after="0" w:line="240" w:lineRule="auto"/>
      </w:pPr>
      <w:r>
        <w:t>Data need validation and verification (i.e. QA/QC), but this should be short quick because data has been checked quite a bit by Natasha or Gina</w:t>
      </w:r>
    </w:p>
    <w:p w:rsidR="00B86655" w:rsidRDefault="00B86655" w:rsidP="00357126">
      <w:pPr>
        <w:spacing w:after="0" w:line="240" w:lineRule="auto"/>
        <w:rPr>
          <w:i/>
        </w:rPr>
      </w:pPr>
    </w:p>
    <w:p w:rsidR="00357126" w:rsidRDefault="00357126" w:rsidP="00357126">
      <w:pPr>
        <w:spacing w:after="0" w:line="240" w:lineRule="auto"/>
        <w:rPr>
          <w:i/>
        </w:rPr>
      </w:pPr>
      <w:r>
        <w:rPr>
          <w:i/>
        </w:rPr>
        <w:t>Summary of Transects by Year</w:t>
      </w:r>
    </w:p>
    <w:p w:rsidR="00357126" w:rsidRDefault="00357126" w:rsidP="00357126">
      <w:pPr>
        <w:spacing w:after="0" w:line="240" w:lineRule="auto"/>
        <w:rPr>
          <w:i/>
        </w:rPr>
      </w:pPr>
    </w:p>
    <w:tbl>
      <w:tblPr>
        <w:tblStyle w:val="TableGrid"/>
        <w:tblW w:w="0" w:type="auto"/>
        <w:tblLook w:val="04A0" w:firstRow="1" w:lastRow="0" w:firstColumn="1" w:lastColumn="0" w:noHBand="0" w:noVBand="1"/>
      </w:tblPr>
      <w:tblGrid>
        <w:gridCol w:w="2641"/>
        <w:gridCol w:w="1156"/>
        <w:gridCol w:w="1156"/>
        <w:gridCol w:w="1082"/>
        <w:gridCol w:w="1156"/>
        <w:gridCol w:w="1231"/>
        <w:gridCol w:w="1154"/>
      </w:tblGrid>
      <w:tr w:rsidR="008F5A9E" w:rsidTr="00B445A6">
        <w:tc>
          <w:tcPr>
            <w:tcW w:w="2641" w:type="dxa"/>
            <w:vMerge w:val="restart"/>
          </w:tcPr>
          <w:p w:rsidR="008F5A9E" w:rsidRDefault="008F5A9E" w:rsidP="00357126">
            <w:r>
              <w:t>Transect Type</w:t>
            </w:r>
          </w:p>
        </w:tc>
        <w:tc>
          <w:tcPr>
            <w:tcW w:w="6935" w:type="dxa"/>
            <w:gridSpan w:val="6"/>
          </w:tcPr>
          <w:p w:rsidR="008F5A9E" w:rsidRDefault="008F5A9E" w:rsidP="008F5A9E">
            <w:pPr>
              <w:jc w:val="center"/>
            </w:pPr>
            <w:r>
              <w:t>Panels Completed Each Year</w:t>
            </w:r>
            <w:r>
              <w:rPr>
                <w:vertAlign w:val="superscript"/>
              </w:rPr>
              <w:t>1</w:t>
            </w:r>
          </w:p>
        </w:tc>
      </w:tr>
      <w:tr w:rsidR="008F5A9E" w:rsidTr="008F5A9E">
        <w:tc>
          <w:tcPr>
            <w:tcW w:w="2641" w:type="dxa"/>
            <w:vMerge/>
          </w:tcPr>
          <w:p w:rsidR="008F5A9E" w:rsidRDefault="008F5A9E" w:rsidP="00357126"/>
        </w:tc>
        <w:tc>
          <w:tcPr>
            <w:tcW w:w="1156" w:type="dxa"/>
          </w:tcPr>
          <w:p w:rsidR="008F5A9E" w:rsidRDefault="008F5A9E" w:rsidP="00357126">
            <w:r>
              <w:t>2008</w:t>
            </w:r>
          </w:p>
        </w:tc>
        <w:tc>
          <w:tcPr>
            <w:tcW w:w="1156" w:type="dxa"/>
          </w:tcPr>
          <w:p w:rsidR="008F5A9E" w:rsidRDefault="008F5A9E" w:rsidP="00357126">
            <w:r>
              <w:t>2009</w:t>
            </w:r>
          </w:p>
        </w:tc>
        <w:tc>
          <w:tcPr>
            <w:tcW w:w="1082" w:type="dxa"/>
          </w:tcPr>
          <w:p w:rsidR="008F5A9E" w:rsidRDefault="008F5A9E" w:rsidP="00357126">
            <w:r>
              <w:t>2012</w:t>
            </w:r>
          </w:p>
        </w:tc>
        <w:tc>
          <w:tcPr>
            <w:tcW w:w="1156" w:type="dxa"/>
          </w:tcPr>
          <w:p w:rsidR="008F5A9E" w:rsidRDefault="008F5A9E" w:rsidP="00357126">
            <w:r>
              <w:t>2013</w:t>
            </w:r>
          </w:p>
        </w:tc>
        <w:tc>
          <w:tcPr>
            <w:tcW w:w="1231" w:type="dxa"/>
          </w:tcPr>
          <w:p w:rsidR="008F5A9E" w:rsidRDefault="008F5A9E" w:rsidP="00357126">
            <w:r>
              <w:t>2014</w:t>
            </w:r>
            <w:ins w:id="9" w:author="Antonova, Natalya V." w:date="2016-06-13T12:54:00Z">
              <w:r w:rsidR="00751AD7" w:rsidRPr="00751AD7">
                <w:rPr>
                  <w:vertAlign w:val="superscript"/>
                </w:rPr>
                <w:t>4</w:t>
              </w:r>
            </w:ins>
          </w:p>
        </w:tc>
        <w:tc>
          <w:tcPr>
            <w:tcW w:w="1154" w:type="dxa"/>
          </w:tcPr>
          <w:p w:rsidR="008F5A9E" w:rsidRDefault="008F5A9E" w:rsidP="00357126">
            <w:r>
              <w:t>2015</w:t>
            </w:r>
          </w:p>
        </w:tc>
      </w:tr>
      <w:tr w:rsidR="008F5A9E" w:rsidTr="008F5A9E">
        <w:tc>
          <w:tcPr>
            <w:tcW w:w="2641" w:type="dxa"/>
          </w:tcPr>
          <w:p w:rsidR="008F5A9E" w:rsidRDefault="008F5A9E" w:rsidP="00357126">
            <w:r>
              <w:t>2015</w:t>
            </w:r>
          </w:p>
        </w:tc>
        <w:tc>
          <w:tcPr>
            <w:tcW w:w="1156" w:type="dxa"/>
          </w:tcPr>
          <w:p w:rsidR="008F5A9E" w:rsidRDefault="008F5A9E" w:rsidP="008F5A9E">
            <w:pPr>
              <w:jc w:val="center"/>
            </w:pPr>
          </w:p>
        </w:tc>
        <w:tc>
          <w:tcPr>
            <w:tcW w:w="1156" w:type="dxa"/>
          </w:tcPr>
          <w:p w:rsidR="008F5A9E" w:rsidRDefault="008F5A9E" w:rsidP="008F5A9E">
            <w:pPr>
              <w:jc w:val="center"/>
            </w:pPr>
          </w:p>
        </w:tc>
        <w:tc>
          <w:tcPr>
            <w:tcW w:w="1082" w:type="dxa"/>
          </w:tcPr>
          <w:p w:rsidR="008F5A9E" w:rsidRDefault="008F5A9E" w:rsidP="008F5A9E">
            <w:pPr>
              <w:jc w:val="center"/>
            </w:pPr>
          </w:p>
        </w:tc>
        <w:tc>
          <w:tcPr>
            <w:tcW w:w="1156" w:type="dxa"/>
          </w:tcPr>
          <w:p w:rsidR="008F5A9E" w:rsidRDefault="008F5A9E" w:rsidP="008F5A9E">
            <w:pPr>
              <w:jc w:val="center"/>
            </w:pPr>
          </w:p>
        </w:tc>
        <w:tc>
          <w:tcPr>
            <w:tcW w:w="1231" w:type="dxa"/>
          </w:tcPr>
          <w:p w:rsidR="008F5A9E" w:rsidRDefault="008F5A9E" w:rsidP="008F5A9E">
            <w:pPr>
              <w:jc w:val="center"/>
            </w:pPr>
          </w:p>
        </w:tc>
        <w:tc>
          <w:tcPr>
            <w:tcW w:w="1154" w:type="dxa"/>
          </w:tcPr>
          <w:p w:rsidR="008F5A9E" w:rsidRDefault="008F5A9E" w:rsidP="008F5A9E">
            <w:pPr>
              <w:jc w:val="center"/>
            </w:pPr>
          </w:p>
        </w:tc>
      </w:tr>
      <w:tr w:rsidR="008F5A9E" w:rsidTr="008F5A9E">
        <w:tc>
          <w:tcPr>
            <w:tcW w:w="2641" w:type="dxa"/>
          </w:tcPr>
          <w:p w:rsidR="008F5A9E" w:rsidRDefault="008F5A9E" w:rsidP="00357126">
            <w:r>
              <w:t>Rotating Panel</w:t>
            </w:r>
          </w:p>
        </w:tc>
        <w:tc>
          <w:tcPr>
            <w:tcW w:w="1156" w:type="dxa"/>
          </w:tcPr>
          <w:p w:rsidR="008F5A9E" w:rsidRDefault="008F5A9E" w:rsidP="008F5A9E">
            <w:pPr>
              <w:jc w:val="center"/>
            </w:pPr>
          </w:p>
        </w:tc>
        <w:tc>
          <w:tcPr>
            <w:tcW w:w="1156" w:type="dxa"/>
          </w:tcPr>
          <w:p w:rsidR="008F5A9E" w:rsidRDefault="008F5A9E" w:rsidP="008F5A9E">
            <w:pPr>
              <w:jc w:val="center"/>
            </w:pPr>
          </w:p>
        </w:tc>
        <w:tc>
          <w:tcPr>
            <w:tcW w:w="1082" w:type="dxa"/>
          </w:tcPr>
          <w:p w:rsidR="008F5A9E" w:rsidRDefault="008F5A9E" w:rsidP="008F5A9E">
            <w:pPr>
              <w:jc w:val="center"/>
            </w:pPr>
          </w:p>
        </w:tc>
        <w:tc>
          <w:tcPr>
            <w:tcW w:w="1156" w:type="dxa"/>
          </w:tcPr>
          <w:p w:rsidR="008F5A9E" w:rsidRDefault="008F5A9E" w:rsidP="008F5A9E">
            <w:pPr>
              <w:jc w:val="center"/>
            </w:pPr>
          </w:p>
        </w:tc>
        <w:tc>
          <w:tcPr>
            <w:tcW w:w="1231" w:type="dxa"/>
          </w:tcPr>
          <w:p w:rsidR="008F5A9E" w:rsidRDefault="008F5A9E" w:rsidP="008F5A9E">
            <w:pPr>
              <w:jc w:val="center"/>
            </w:pPr>
          </w:p>
        </w:tc>
        <w:tc>
          <w:tcPr>
            <w:tcW w:w="1154" w:type="dxa"/>
          </w:tcPr>
          <w:p w:rsidR="008F5A9E" w:rsidRDefault="008F5A9E" w:rsidP="008F5A9E">
            <w:pPr>
              <w:jc w:val="center"/>
            </w:pPr>
          </w:p>
        </w:tc>
      </w:tr>
      <w:tr w:rsidR="008F5A9E" w:rsidTr="008F5A9E">
        <w:tc>
          <w:tcPr>
            <w:tcW w:w="2641" w:type="dxa"/>
          </w:tcPr>
          <w:p w:rsidR="008F5A9E" w:rsidRPr="008F5A9E" w:rsidRDefault="008F5A9E" w:rsidP="00357126">
            <w:pPr>
              <w:rPr>
                <w:i/>
              </w:rPr>
            </w:pPr>
            <w:r>
              <w:rPr>
                <w:i/>
              </w:rPr>
              <w:t>Rotating panel #</w:t>
            </w:r>
          </w:p>
        </w:tc>
        <w:tc>
          <w:tcPr>
            <w:tcW w:w="1156" w:type="dxa"/>
          </w:tcPr>
          <w:p w:rsidR="008F5A9E" w:rsidRDefault="008F5A9E" w:rsidP="008F5A9E">
            <w:pPr>
              <w:jc w:val="center"/>
            </w:pPr>
            <w:r>
              <w:t>3</w:t>
            </w:r>
          </w:p>
        </w:tc>
        <w:tc>
          <w:tcPr>
            <w:tcW w:w="1156" w:type="dxa"/>
          </w:tcPr>
          <w:p w:rsidR="008F5A9E" w:rsidRDefault="00EE2588" w:rsidP="008F5A9E">
            <w:pPr>
              <w:jc w:val="center"/>
            </w:pPr>
            <w:ins w:id="10" w:author="Antonova, Natalya V." w:date="2016-06-13T12:19:00Z">
              <w:r>
                <w:t>3</w:t>
              </w:r>
            </w:ins>
            <w:ins w:id="11" w:author="Antonova, Natalya V." w:date="2016-06-13T12:20:00Z">
              <w:r w:rsidRPr="00EE2588">
                <w:rPr>
                  <w:vertAlign w:val="superscript"/>
                </w:rPr>
                <w:t>2</w:t>
              </w:r>
            </w:ins>
            <w:ins w:id="12" w:author="Antonova, Natalya V." w:date="2016-06-13T12:19:00Z">
              <w:r>
                <w:t>,</w:t>
              </w:r>
            </w:ins>
            <w:r w:rsidR="008F5A9E">
              <w:t>4</w:t>
            </w:r>
          </w:p>
        </w:tc>
        <w:tc>
          <w:tcPr>
            <w:tcW w:w="1082" w:type="dxa"/>
          </w:tcPr>
          <w:p w:rsidR="008F5A9E" w:rsidRDefault="008F5A9E" w:rsidP="008F5A9E">
            <w:pPr>
              <w:jc w:val="center"/>
            </w:pPr>
            <w:r>
              <w:t>5</w:t>
            </w:r>
          </w:p>
        </w:tc>
        <w:tc>
          <w:tcPr>
            <w:tcW w:w="1156" w:type="dxa"/>
          </w:tcPr>
          <w:p w:rsidR="008F5A9E" w:rsidRDefault="00B86655" w:rsidP="008F5A9E">
            <w:pPr>
              <w:jc w:val="center"/>
            </w:pPr>
            <w:r>
              <w:t>6</w:t>
            </w:r>
          </w:p>
        </w:tc>
        <w:tc>
          <w:tcPr>
            <w:tcW w:w="1231" w:type="dxa"/>
          </w:tcPr>
          <w:p w:rsidR="008F5A9E" w:rsidRDefault="00B86655" w:rsidP="008F5A9E">
            <w:pPr>
              <w:jc w:val="center"/>
            </w:pPr>
            <w:r>
              <w:t>2</w:t>
            </w:r>
          </w:p>
        </w:tc>
        <w:tc>
          <w:tcPr>
            <w:tcW w:w="1154" w:type="dxa"/>
          </w:tcPr>
          <w:p w:rsidR="008F5A9E" w:rsidRDefault="00B86655" w:rsidP="008F5A9E">
            <w:pPr>
              <w:jc w:val="center"/>
            </w:pPr>
            <w:r>
              <w:t>3</w:t>
            </w:r>
          </w:p>
        </w:tc>
      </w:tr>
      <w:tr w:rsidR="008F5A9E" w:rsidTr="008F5A9E">
        <w:tc>
          <w:tcPr>
            <w:tcW w:w="2641" w:type="dxa"/>
          </w:tcPr>
          <w:p w:rsidR="008F5A9E" w:rsidRPr="008F5A9E" w:rsidRDefault="008F5A9E" w:rsidP="00357126">
            <w:pPr>
              <w:rPr>
                <w:i/>
              </w:rPr>
            </w:pPr>
            <w:r w:rsidRPr="008F5A9E">
              <w:rPr>
                <w:i/>
              </w:rPr>
              <w:t xml:space="preserve">Missed </w:t>
            </w:r>
            <w:r w:rsidR="00582038">
              <w:rPr>
                <w:i/>
              </w:rPr>
              <w:t xml:space="preserve">annual </w:t>
            </w:r>
            <w:r w:rsidRPr="008F5A9E">
              <w:rPr>
                <w:i/>
              </w:rPr>
              <w:t>transects</w:t>
            </w:r>
          </w:p>
        </w:tc>
        <w:tc>
          <w:tcPr>
            <w:tcW w:w="1156" w:type="dxa"/>
          </w:tcPr>
          <w:p w:rsidR="008F5A9E" w:rsidRDefault="00842E48" w:rsidP="008F5A9E">
            <w:pPr>
              <w:jc w:val="center"/>
            </w:pPr>
            <w:ins w:id="13" w:author="Antonova, Natalya V." w:date="2016-06-13T12:11:00Z">
              <w:r>
                <w:t>0</w:t>
              </w:r>
            </w:ins>
          </w:p>
        </w:tc>
        <w:tc>
          <w:tcPr>
            <w:tcW w:w="1156" w:type="dxa"/>
          </w:tcPr>
          <w:p w:rsidR="008F5A9E" w:rsidRDefault="00EE2588" w:rsidP="008F5A9E">
            <w:pPr>
              <w:jc w:val="center"/>
            </w:pPr>
            <w:ins w:id="14" w:author="Antonova, Natalya V." w:date="2016-06-13T12:20:00Z">
              <w:r>
                <w:t>0</w:t>
              </w:r>
            </w:ins>
          </w:p>
        </w:tc>
        <w:tc>
          <w:tcPr>
            <w:tcW w:w="1082" w:type="dxa"/>
          </w:tcPr>
          <w:p w:rsidR="008F5A9E" w:rsidRDefault="00EE2588" w:rsidP="008F5A9E">
            <w:pPr>
              <w:jc w:val="center"/>
            </w:pPr>
            <w:ins w:id="15" w:author="Antonova, Natalya V." w:date="2016-06-13T12:23:00Z">
              <w:r>
                <w:t>0</w:t>
              </w:r>
            </w:ins>
          </w:p>
        </w:tc>
        <w:tc>
          <w:tcPr>
            <w:tcW w:w="1156" w:type="dxa"/>
          </w:tcPr>
          <w:p w:rsidR="008F5A9E" w:rsidRDefault="00002B53" w:rsidP="008F5A9E">
            <w:pPr>
              <w:jc w:val="center"/>
            </w:pPr>
            <w:ins w:id="16" w:author="Antonova, Natalya V." w:date="2016-06-13T12:40:00Z">
              <w:r>
                <w:t>0</w:t>
              </w:r>
            </w:ins>
          </w:p>
        </w:tc>
        <w:tc>
          <w:tcPr>
            <w:tcW w:w="1231" w:type="dxa"/>
          </w:tcPr>
          <w:p w:rsidR="008F5A9E" w:rsidRDefault="00002B53" w:rsidP="008F5A9E">
            <w:pPr>
              <w:jc w:val="center"/>
            </w:pPr>
            <w:ins w:id="17" w:author="Antonova, Natalya V." w:date="2016-06-13T12:49:00Z">
              <w:r>
                <w:t>4</w:t>
              </w:r>
            </w:ins>
            <w:ins w:id="18" w:author="Antonova, Natalya V." w:date="2016-06-13T12:50:00Z">
              <w:r w:rsidR="00751AD7" w:rsidRPr="00751AD7">
                <w:rPr>
                  <w:vertAlign w:val="superscript"/>
                </w:rPr>
                <w:t>3</w:t>
              </w:r>
            </w:ins>
          </w:p>
        </w:tc>
        <w:tc>
          <w:tcPr>
            <w:tcW w:w="1154" w:type="dxa"/>
          </w:tcPr>
          <w:p w:rsidR="008F5A9E" w:rsidRDefault="00683611" w:rsidP="008F5A9E">
            <w:pPr>
              <w:jc w:val="center"/>
            </w:pPr>
            <w:ins w:id="19" w:author="Antonova, Natalya V." w:date="2016-06-13T12:57:00Z">
              <w:r>
                <w:t>0</w:t>
              </w:r>
            </w:ins>
          </w:p>
        </w:tc>
      </w:tr>
      <w:tr w:rsidR="00582038" w:rsidTr="008F5A9E">
        <w:tc>
          <w:tcPr>
            <w:tcW w:w="2641" w:type="dxa"/>
          </w:tcPr>
          <w:p w:rsidR="00582038" w:rsidRPr="008F5A9E" w:rsidRDefault="00582038" w:rsidP="00582038">
            <w:pPr>
              <w:rPr>
                <w:i/>
              </w:rPr>
            </w:pPr>
            <w:r w:rsidRPr="008F5A9E">
              <w:rPr>
                <w:i/>
              </w:rPr>
              <w:t xml:space="preserve">Missed </w:t>
            </w:r>
            <w:r>
              <w:rPr>
                <w:i/>
              </w:rPr>
              <w:t xml:space="preserve">rotating </w:t>
            </w:r>
            <w:r w:rsidRPr="008F5A9E">
              <w:rPr>
                <w:i/>
              </w:rPr>
              <w:t>transects</w:t>
            </w:r>
          </w:p>
        </w:tc>
        <w:tc>
          <w:tcPr>
            <w:tcW w:w="1156" w:type="dxa"/>
          </w:tcPr>
          <w:p w:rsidR="00582038" w:rsidRDefault="00842E48" w:rsidP="008F5A9E">
            <w:pPr>
              <w:jc w:val="center"/>
            </w:pPr>
            <w:ins w:id="20" w:author="Antonova, Natalya V." w:date="2016-06-13T12:11:00Z">
              <w:r>
                <w:t>0</w:t>
              </w:r>
            </w:ins>
          </w:p>
        </w:tc>
        <w:tc>
          <w:tcPr>
            <w:tcW w:w="1156" w:type="dxa"/>
          </w:tcPr>
          <w:p w:rsidR="00582038" w:rsidRDefault="00EE2588" w:rsidP="008F5A9E">
            <w:pPr>
              <w:jc w:val="center"/>
            </w:pPr>
            <w:ins w:id="21" w:author="Antonova, Natalya V." w:date="2016-06-13T12:20:00Z">
              <w:r>
                <w:t>0</w:t>
              </w:r>
            </w:ins>
          </w:p>
        </w:tc>
        <w:tc>
          <w:tcPr>
            <w:tcW w:w="1082" w:type="dxa"/>
          </w:tcPr>
          <w:p w:rsidR="00582038" w:rsidRDefault="00EE2588" w:rsidP="008F5A9E">
            <w:pPr>
              <w:jc w:val="center"/>
            </w:pPr>
            <w:ins w:id="22" w:author="Antonova, Natalya V." w:date="2016-06-13T12:24:00Z">
              <w:r>
                <w:t>0</w:t>
              </w:r>
            </w:ins>
          </w:p>
        </w:tc>
        <w:tc>
          <w:tcPr>
            <w:tcW w:w="1156" w:type="dxa"/>
          </w:tcPr>
          <w:p w:rsidR="00582038" w:rsidRDefault="00002B53" w:rsidP="008F5A9E">
            <w:pPr>
              <w:jc w:val="center"/>
            </w:pPr>
            <w:ins w:id="23" w:author="Antonova, Natalya V." w:date="2016-06-13T12:40:00Z">
              <w:r>
                <w:t>0</w:t>
              </w:r>
            </w:ins>
          </w:p>
        </w:tc>
        <w:tc>
          <w:tcPr>
            <w:tcW w:w="1231" w:type="dxa"/>
          </w:tcPr>
          <w:p w:rsidR="00582038" w:rsidRDefault="00002B53" w:rsidP="008F5A9E">
            <w:pPr>
              <w:jc w:val="center"/>
            </w:pPr>
            <w:ins w:id="24" w:author="Antonova, Natalya V." w:date="2016-06-13T12:49:00Z">
              <w:r>
                <w:t>0</w:t>
              </w:r>
            </w:ins>
          </w:p>
        </w:tc>
        <w:tc>
          <w:tcPr>
            <w:tcW w:w="1154" w:type="dxa"/>
          </w:tcPr>
          <w:p w:rsidR="00582038" w:rsidRDefault="00683611" w:rsidP="008F5A9E">
            <w:pPr>
              <w:jc w:val="center"/>
            </w:pPr>
            <w:ins w:id="25" w:author="Antonova, Natalya V." w:date="2016-06-13T12:57:00Z">
              <w:r>
                <w:t>0</w:t>
              </w:r>
            </w:ins>
          </w:p>
        </w:tc>
      </w:tr>
    </w:tbl>
    <w:p w:rsidR="00357126" w:rsidRDefault="008F5A9E" w:rsidP="00357126">
      <w:pPr>
        <w:spacing w:after="0" w:line="240" w:lineRule="auto"/>
        <w:rPr>
          <w:ins w:id="26" w:author="Antonova, Natalya V." w:date="2016-06-13T12:20:00Z"/>
        </w:rPr>
      </w:pPr>
      <w:r>
        <w:rPr>
          <w:vertAlign w:val="superscript"/>
        </w:rPr>
        <w:t>1</w:t>
      </w:r>
      <w:r>
        <w:t xml:space="preserve">Out of a total of 20 annual </w:t>
      </w:r>
      <w:r w:rsidR="00B86655">
        <w:t xml:space="preserve">(panel 1) </w:t>
      </w:r>
      <w:r>
        <w:t>and 5 rotating</w:t>
      </w:r>
      <w:r w:rsidR="00B86655">
        <w:t xml:space="preserve"> (panel 2-6)</w:t>
      </w:r>
    </w:p>
    <w:p w:rsidR="00EE2588" w:rsidRDefault="00EE2588" w:rsidP="00357126">
      <w:pPr>
        <w:spacing w:after="0" w:line="240" w:lineRule="auto"/>
        <w:rPr>
          <w:ins w:id="27" w:author="Antonova, Natalya V." w:date="2016-06-13T12:42:00Z"/>
        </w:rPr>
      </w:pPr>
      <w:ins w:id="28" w:author="Antonova, Natalya V." w:date="2016-06-13T12:20:00Z">
        <w:r w:rsidRPr="00EE2588">
          <w:rPr>
            <w:vertAlign w:val="superscript"/>
          </w:rPr>
          <w:t>2</w:t>
        </w:r>
        <w:r>
          <w:t>Transects 3-2 and 3-5 were surveyed again in 2009</w:t>
        </w:r>
      </w:ins>
    </w:p>
    <w:p w:rsidR="00002B53" w:rsidRDefault="00002B53" w:rsidP="00357126">
      <w:pPr>
        <w:spacing w:after="0" w:line="240" w:lineRule="auto"/>
        <w:rPr>
          <w:ins w:id="29" w:author="Antonova, Natalya V." w:date="2016-06-13T12:54:00Z"/>
        </w:rPr>
      </w:pPr>
      <w:ins w:id="30" w:author="Antonova, Natalya V." w:date="2016-06-13T12:42:00Z">
        <w:r w:rsidRPr="00751AD7">
          <w:rPr>
            <w:vertAlign w:val="superscript"/>
          </w:rPr>
          <w:t>3</w:t>
        </w:r>
        <w:r>
          <w:t>Transects 1-6</w:t>
        </w:r>
        <w:proofErr w:type="gramStart"/>
        <w:r>
          <w:t>,1</w:t>
        </w:r>
        <w:proofErr w:type="gramEnd"/>
        <w:r>
          <w:t>-12</w:t>
        </w:r>
      </w:ins>
      <w:ins w:id="31" w:author="Antonova, Natalya V." w:date="2016-06-13T12:43:00Z">
        <w:r>
          <w:t>,1-15</w:t>
        </w:r>
      </w:ins>
      <w:ins w:id="32" w:author="Antonova, Natalya V." w:date="2016-06-13T12:49:00Z">
        <w:r>
          <w:t xml:space="preserve"> and </w:t>
        </w:r>
      </w:ins>
      <w:ins w:id="33" w:author="Antonova, Natalya V." w:date="2016-06-13T12:43:00Z">
        <w:r>
          <w:t>1-18</w:t>
        </w:r>
      </w:ins>
      <w:ins w:id="34" w:author="Antonova, Natalya V." w:date="2016-06-13T12:49:00Z">
        <w:r>
          <w:t xml:space="preserve"> were not surveyed in 2014</w:t>
        </w:r>
      </w:ins>
    </w:p>
    <w:p w:rsidR="00751AD7" w:rsidRDefault="00751AD7" w:rsidP="00357126">
      <w:pPr>
        <w:spacing w:after="0" w:line="240" w:lineRule="auto"/>
      </w:pPr>
      <w:ins w:id="35" w:author="Antonova, Natalya V." w:date="2016-06-13T12:54:00Z">
        <w:r>
          <w:t>4 North ends of transects</w:t>
        </w:r>
        <w:r w:rsidR="00683611">
          <w:t xml:space="preserve"> </w:t>
        </w:r>
      </w:ins>
      <w:ins w:id="36" w:author="Antonova, Natalya V." w:date="2016-06-13T12:55:00Z">
        <w:r w:rsidR="00683611">
          <w:t>3-2</w:t>
        </w:r>
        <w:proofErr w:type="gramStart"/>
        <w:r w:rsidR="00683611">
          <w:t>,3</w:t>
        </w:r>
        <w:proofErr w:type="gramEnd"/>
        <w:r w:rsidR="00683611">
          <w:t>-5,4-2,4-3 and 6-5 were also surveyed in 2014</w:t>
        </w:r>
      </w:ins>
    </w:p>
    <w:p w:rsidR="00B86655" w:rsidRDefault="00B86655" w:rsidP="00357126">
      <w:pPr>
        <w:spacing w:after="0" w:line="240" w:lineRule="auto"/>
      </w:pPr>
    </w:p>
    <w:p w:rsidR="00582038" w:rsidRDefault="00582038" w:rsidP="00357126">
      <w:pPr>
        <w:spacing w:after="0" w:line="240" w:lineRule="auto"/>
      </w:pPr>
      <w:r>
        <w:t>Natasha – can you add a table of all the transect lengths? Maybe it would be good to have the coordinates north and south. I have one for 2015 but I don’t know if I have a summary</w:t>
      </w:r>
      <w:r w:rsidR="001C69CF">
        <w:t xml:space="preserve"> of all transects. You can add a separate document or however you want.</w:t>
      </w:r>
    </w:p>
    <w:tbl>
      <w:tblPr>
        <w:tblW w:w="877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7" w:author="Antonova, Natalya V." w:date="2016-06-13T16:25:00Z">
          <w:tblPr>
            <w:tblW w:w="87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984"/>
        <w:gridCol w:w="1911"/>
        <w:gridCol w:w="1156"/>
        <w:gridCol w:w="1080"/>
        <w:gridCol w:w="1364"/>
        <w:gridCol w:w="1170"/>
        <w:gridCol w:w="1112"/>
        <w:tblGridChange w:id="38">
          <w:tblGrid>
            <w:gridCol w:w="984"/>
            <w:gridCol w:w="1398"/>
            <w:gridCol w:w="783"/>
            <w:gridCol w:w="886"/>
            <w:gridCol w:w="104"/>
            <w:gridCol w:w="976"/>
            <w:gridCol w:w="554"/>
            <w:gridCol w:w="810"/>
            <w:gridCol w:w="285"/>
            <w:gridCol w:w="885"/>
            <w:gridCol w:w="75"/>
            <w:gridCol w:w="1037"/>
            <w:gridCol w:w="75"/>
          </w:tblGrid>
        </w:tblGridChange>
      </w:tblGrid>
      <w:tr w:rsidR="00B445A6" w:rsidRPr="00B445A6" w:rsidTr="00936E69">
        <w:trPr>
          <w:trHeight w:val="300"/>
          <w:ins w:id="39" w:author="Antonova, Natalya V." w:date="2016-06-13T14:56:00Z"/>
          <w:trPrChange w:id="40" w:author="Antonova, Natalya V." w:date="2016-06-13T16:25:00Z">
            <w:trPr>
              <w:trHeight w:val="300"/>
            </w:trPr>
          </w:trPrChange>
        </w:trPr>
        <w:tc>
          <w:tcPr>
            <w:tcW w:w="984" w:type="dxa"/>
            <w:shd w:val="clear" w:color="auto" w:fill="auto"/>
            <w:noWrap/>
            <w:vAlign w:val="bottom"/>
            <w:hideMark/>
            <w:tcPrChange w:id="41"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42" w:author="Antonova, Natalya V." w:date="2016-06-13T14:56:00Z"/>
                <w:rFonts w:ascii="Calibri" w:eastAsia="Times New Roman" w:hAnsi="Calibri" w:cs="Times New Roman"/>
                <w:color w:val="000000"/>
              </w:rPr>
            </w:pPr>
            <w:ins w:id="43" w:author="Antonova, Natalya V." w:date="2016-06-13T14:56:00Z">
              <w:r w:rsidRPr="00B445A6">
                <w:rPr>
                  <w:rFonts w:ascii="Calibri" w:eastAsia="Times New Roman" w:hAnsi="Calibri" w:cs="Times New Roman"/>
                  <w:color w:val="000000"/>
                </w:rPr>
                <w:t>Transect</w:t>
              </w:r>
            </w:ins>
          </w:p>
        </w:tc>
        <w:tc>
          <w:tcPr>
            <w:tcW w:w="1911" w:type="dxa"/>
            <w:shd w:val="clear" w:color="auto" w:fill="auto"/>
            <w:noWrap/>
            <w:vAlign w:val="bottom"/>
            <w:hideMark/>
            <w:tcPrChange w:id="44"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45" w:author="Antonova, Natalya V." w:date="2016-06-13T14:56:00Z"/>
                <w:rFonts w:ascii="Calibri" w:eastAsia="Times New Roman" w:hAnsi="Calibri" w:cs="Times New Roman"/>
                <w:color w:val="000000"/>
              </w:rPr>
            </w:pPr>
            <w:proofErr w:type="spellStart"/>
            <w:ins w:id="46" w:author="Antonova, Natalya V." w:date="2016-06-13T14:56:00Z">
              <w:r w:rsidRPr="00B445A6">
                <w:rPr>
                  <w:rFonts w:ascii="Calibri" w:eastAsia="Times New Roman" w:hAnsi="Calibri" w:cs="Times New Roman"/>
                  <w:color w:val="000000"/>
                </w:rPr>
                <w:t>Panel_type</w:t>
              </w:r>
              <w:proofErr w:type="spellEnd"/>
            </w:ins>
          </w:p>
        </w:tc>
        <w:tc>
          <w:tcPr>
            <w:tcW w:w="1156" w:type="dxa"/>
            <w:shd w:val="clear" w:color="auto" w:fill="auto"/>
            <w:noWrap/>
            <w:vAlign w:val="bottom"/>
            <w:hideMark/>
            <w:tcPrChange w:id="47"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48" w:author="Antonova, Natalya V." w:date="2016-06-13T14:56:00Z"/>
                <w:rFonts w:ascii="Calibri" w:eastAsia="Times New Roman" w:hAnsi="Calibri" w:cs="Times New Roman"/>
                <w:color w:val="000000"/>
              </w:rPr>
            </w:pPr>
            <w:ins w:id="49" w:author="Antonova, Natalya V." w:date="2016-06-13T14:56:00Z">
              <w:r w:rsidRPr="00B445A6">
                <w:rPr>
                  <w:rFonts w:ascii="Calibri" w:eastAsia="Times New Roman" w:hAnsi="Calibri" w:cs="Times New Roman"/>
                  <w:color w:val="000000"/>
                </w:rPr>
                <w:t>UTM E NAD83</w:t>
              </w:r>
            </w:ins>
          </w:p>
        </w:tc>
        <w:tc>
          <w:tcPr>
            <w:tcW w:w="1080" w:type="dxa"/>
            <w:shd w:val="clear" w:color="auto" w:fill="auto"/>
            <w:noWrap/>
            <w:vAlign w:val="bottom"/>
            <w:hideMark/>
            <w:tcPrChange w:id="50"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rPr>
                <w:ins w:id="51" w:author="Antonova, Natalya V." w:date="2016-06-13T14:56:00Z"/>
                <w:rFonts w:ascii="Calibri" w:eastAsia="Times New Roman" w:hAnsi="Calibri" w:cs="Times New Roman"/>
                <w:color w:val="000000"/>
              </w:rPr>
            </w:pPr>
            <w:ins w:id="52" w:author="Antonova, Natalya V." w:date="2016-06-13T14:56:00Z">
              <w:r w:rsidRPr="00B445A6">
                <w:rPr>
                  <w:rFonts w:ascii="Calibri" w:eastAsia="Times New Roman" w:hAnsi="Calibri" w:cs="Times New Roman"/>
                  <w:color w:val="000000"/>
                </w:rPr>
                <w:t>UTM N NAD83</w:t>
              </w:r>
            </w:ins>
          </w:p>
        </w:tc>
        <w:tc>
          <w:tcPr>
            <w:tcW w:w="1364" w:type="dxa"/>
            <w:shd w:val="clear" w:color="auto" w:fill="auto"/>
            <w:noWrap/>
            <w:vAlign w:val="bottom"/>
            <w:hideMark/>
            <w:tcPrChange w:id="53"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54" w:author="Antonova, Natalya V." w:date="2016-06-13T14:56:00Z"/>
                <w:rFonts w:ascii="Calibri" w:eastAsia="Times New Roman" w:hAnsi="Calibri" w:cs="Times New Roman"/>
                <w:color w:val="000000"/>
              </w:rPr>
            </w:pPr>
            <w:proofErr w:type="spellStart"/>
            <w:ins w:id="55" w:author="Antonova, Natalya V." w:date="2016-06-13T14:56:00Z">
              <w:r w:rsidRPr="00B445A6">
                <w:rPr>
                  <w:rFonts w:ascii="Calibri" w:eastAsia="Times New Roman" w:hAnsi="Calibri" w:cs="Times New Roman"/>
                  <w:color w:val="000000"/>
                </w:rPr>
                <w:t>Start_End</w:t>
              </w:r>
              <w:proofErr w:type="spellEnd"/>
            </w:ins>
          </w:p>
        </w:tc>
        <w:tc>
          <w:tcPr>
            <w:tcW w:w="1170" w:type="dxa"/>
            <w:shd w:val="clear" w:color="auto" w:fill="auto"/>
            <w:noWrap/>
            <w:vAlign w:val="bottom"/>
            <w:hideMark/>
            <w:tcPrChange w:id="56"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57" w:author="Antonova, Natalya V." w:date="2016-06-13T14:56:00Z"/>
                <w:rFonts w:ascii="Calibri" w:eastAsia="Times New Roman" w:hAnsi="Calibri" w:cs="Times New Roman"/>
                <w:color w:val="000000"/>
              </w:rPr>
            </w:pPr>
            <w:ins w:id="58" w:author="Antonova, Natalya V." w:date="2016-06-13T14:56:00Z">
              <w:r w:rsidRPr="00B445A6">
                <w:rPr>
                  <w:rFonts w:ascii="Calibri" w:eastAsia="Times New Roman" w:hAnsi="Calibri" w:cs="Times New Roman"/>
                  <w:color w:val="000000"/>
                </w:rPr>
                <w:t>Source</w:t>
              </w:r>
            </w:ins>
          </w:p>
        </w:tc>
        <w:tc>
          <w:tcPr>
            <w:tcW w:w="1112" w:type="dxa"/>
            <w:tcPrChange w:id="59" w:author="Antonova, Natalya V." w:date="2016-06-13T16:25:00Z">
              <w:tcPr>
                <w:tcW w:w="960" w:type="dxa"/>
                <w:gridSpan w:val="2"/>
              </w:tcPr>
            </w:tcPrChange>
          </w:tcPr>
          <w:p w:rsidR="00B445A6" w:rsidRPr="00B445A6" w:rsidRDefault="00B445A6" w:rsidP="00B445A6">
            <w:pPr>
              <w:spacing w:after="0" w:line="240" w:lineRule="auto"/>
              <w:jc w:val="right"/>
              <w:rPr>
                <w:ins w:id="60" w:author="Antonova, Natalya V." w:date="2016-06-13T14:57:00Z"/>
                <w:rFonts w:ascii="Calibri" w:eastAsia="Times New Roman" w:hAnsi="Calibri" w:cs="Times New Roman"/>
                <w:color w:val="000000"/>
              </w:rPr>
            </w:pPr>
            <w:proofErr w:type="spellStart"/>
            <w:ins w:id="61" w:author="Antonova, Natalya V." w:date="2016-06-13T14:57:00Z">
              <w:r>
                <w:rPr>
                  <w:rFonts w:ascii="Calibri" w:eastAsia="Times New Roman" w:hAnsi="Calibri" w:cs="Times New Roman"/>
                  <w:color w:val="000000"/>
                </w:rPr>
                <w:t>Length_m</w:t>
              </w:r>
              <w:proofErr w:type="spellEnd"/>
            </w:ins>
          </w:p>
        </w:tc>
      </w:tr>
      <w:tr w:rsidR="00B445A6" w:rsidRPr="00B445A6" w:rsidTr="00936E69">
        <w:trPr>
          <w:trHeight w:val="300"/>
          <w:ins w:id="62" w:author="Antonova, Natalya V." w:date="2016-06-13T14:56:00Z"/>
          <w:trPrChange w:id="63" w:author="Antonova, Natalya V." w:date="2016-06-13T16:25:00Z">
            <w:trPr>
              <w:trHeight w:val="300"/>
            </w:trPr>
          </w:trPrChange>
        </w:trPr>
        <w:tc>
          <w:tcPr>
            <w:tcW w:w="984" w:type="dxa"/>
            <w:shd w:val="clear" w:color="auto" w:fill="auto"/>
            <w:noWrap/>
            <w:vAlign w:val="bottom"/>
            <w:hideMark/>
            <w:tcPrChange w:id="64"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65" w:author="Antonova, Natalya V." w:date="2016-06-13T14:56:00Z"/>
                <w:rFonts w:ascii="Calibri" w:eastAsia="Times New Roman" w:hAnsi="Calibri" w:cs="Times New Roman"/>
                <w:color w:val="000000"/>
              </w:rPr>
            </w:pPr>
            <w:ins w:id="66" w:author="Antonova, Natalya V." w:date="2016-06-13T14:56:00Z">
              <w:r w:rsidRPr="00B445A6">
                <w:rPr>
                  <w:rFonts w:ascii="Calibri" w:eastAsia="Times New Roman" w:hAnsi="Calibri" w:cs="Times New Roman"/>
                  <w:color w:val="000000"/>
                </w:rPr>
                <w:t>AC.1-1</w:t>
              </w:r>
            </w:ins>
          </w:p>
        </w:tc>
        <w:tc>
          <w:tcPr>
            <w:tcW w:w="1911" w:type="dxa"/>
            <w:shd w:val="clear" w:color="auto" w:fill="auto"/>
            <w:noWrap/>
            <w:vAlign w:val="bottom"/>
            <w:hideMark/>
            <w:tcPrChange w:id="67"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68" w:author="Antonova, Natalya V." w:date="2016-06-13T14:56:00Z"/>
                <w:rFonts w:ascii="Calibri" w:eastAsia="Times New Roman" w:hAnsi="Calibri" w:cs="Times New Roman"/>
                <w:color w:val="000000"/>
              </w:rPr>
            </w:pPr>
            <w:ins w:id="69"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70"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71" w:author="Antonova, Natalya V." w:date="2016-06-13T14:56:00Z"/>
                <w:rFonts w:ascii="Calibri" w:eastAsia="Times New Roman" w:hAnsi="Calibri" w:cs="Times New Roman"/>
                <w:color w:val="000000"/>
              </w:rPr>
            </w:pPr>
            <w:ins w:id="72" w:author="Antonova, Natalya V." w:date="2016-06-13T14:56:00Z">
              <w:r w:rsidRPr="00B445A6">
                <w:rPr>
                  <w:rFonts w:ascii="Calibri" w:eastAsia="Times New Roman" w:hAnsi="Calibri" w:cs="Times New Roman"/>
                  <w:color w:val="000000"/>
                </w:rPr>
                <w:t>497813</w:t>
              </w:r>
            </w:ins>
          </w:p>
        </w:tc>
        <w:tc>
          <w:tcPr>
            <w:tcW w:w="1080" w:type="dxa"/>
            <w:shd w:val="clear" w:color="auto" w:fill="auto"/>
            <w:noWrap/>
            <w:vAlign w:val="bottom"/>
            <w:hideMark/>
            <w:tcPrChange w:id="73"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74" w:author="Antonova, Natalya V." w:date="2016-06-13T14:56:00Z"/>
                <w:rFonts w:ascii="Calibri" w:eastAsia="Times New Roman" w:hAnsi="Calibri" w:cs="Times New Roman"/>
                <w:color w:val="000000"/>
              </w:rPr>
            </w:pPr>
            <w:ins w:id="75" w:author="Antonova, Natalya V." w:date="2016-06-13T14:56:00Z">
              <w:r w:rsidRPr="00B445A6">
                <w:rPr>
                  <w:rFonts w:ascii="Calibri" w:eastAsia="Times New Roman" w:hAnsi="Calibri" w:cs="Times New Roman"/>
                  <w:color w:val="000000"/>
                </w:rPr>
                <w:t>5368643</w:t>
              </w:r>
            </w:ins>
          </w:p>
        </w:tc>
        <w:tc>
          <w:tcPr>
            <w:tcW w:w="1364" w:type="dxa"/>
            <w:shd w:val="clear" w:color="auto" w:fill="auto"/>
            <w:noWrap/>
            <w:vAlign w:val="bottom"/>
            <w:hideMark/>
            <w:tcPrChange w:id="76"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77" w:author="Antonova, Natalya V." w:date="2016-06-13T14:56:00Z"/>
                <w:rFonts w:ascii="Calibri" w:eastAsia="Times New Roman" w:hAnsi="Calibri" w:cs="Times New Roman"/>
                <w:color w:val="000000"/>
              </w:rPr>
            </w:pPr>
            <w:ins w:id="78"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79"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80" w:author="Antonova, Natalya V." w:date="2016-06-13T14:56:00Z"/>
                <w:rFonts w:ascii="Calibri" w:eastAsia="Times New Roman" w:hAnsi="Calibri" w:cs="Times New Roman"/>
                <w:color w:val="000000"/>
              </w:rPr>
            </w:pPr>
            <w:ins w:id="81" w:author="Antonova, Natalya V." w:date="2016-06-13T14:56:00Z">
              <w:r w:rsidRPr="00B445A6">
                <w:rPr>
                  <w:rFonts w:ascii="Calibri" w:eastAsia="Times New Roman" w:hAnsi="Calibri" w:cs="Times New Roman"/>
                  <w:color w:val="000000"/>
                </w:rPr>
                <w:t>GRTS</w:t>
              </w:r>
            </w:ins>
          </w:p>
        </w:tc>
        <w:tc>
          <w:tcPr>
            <w:tcW w:w="1112" w:type="dxa"/>
            <w:tcPrChange w:id="82" w:author="Antonova, Natalya V." w:date="2016-06-13T16:25:00Z">
              <w:tcPr>
                <w:tcW w:w="960" w:type="dxa"/>
                <w:gridSpan w:val="2"/>
              </w:tcPr>
            </w:tcPrChange>
          </w:tcPr>
          <w:p w:rsidR="00B445A6" w:rsidRPr="00B445A6" w:rsidRDefault="00B445A6" w:rsidP="00B445A6">
            <w:pPr>
              <w:spacing w:after="0" w:line="240" w:lineRule="auto"/>
              <w:jc w:val="right"/>
              <w:rPr>
                <w:ins w:id="83" w:author="Antonova, Natalya V." w:date="2016-06-13T14:57:00Z"/>
                <w:rFonts w:ascii="Calibri" w:eastAsia="Times New Roman" w:hAnsi="Calibri" w:cs="Times New Roman"/>
                <w:color w:val="000000"/>
              </w:rPr>
            </w:pPr>
          </w:p>
        </w:tc>
      </w:tr>
      <w:tr w:rsidR="00B445A6" w:rsidRPr="00B445A6" w:rsidTr="00936E69">
        <w:trPr>
          <w:trHeight w:val="300"/>
          <w:ins w:id="84" w:author="Antonova, Natalya V." w:date="2016-06-13T14:56:00Z"/>
          <w:trPrChange w:id="85" w:author="Antonova, Natalya V." w:date="2016-06-13T16:25:00Z">
            <w:trPr>
              <w:trHeight w:val="300"/>
            </w:trPr>
          </w:trPrChange>
        </w:trPr>
        <w:tc>
          <w:tcPr>
            <w:tcW w:w="984" w:type="dxa"/>
            <w:shd w:val="clear" w:color="auto" w:fill="auto"/>
            <w:noWrap/>
            <w:vAlign w:val="bottom"/>
            <w:hideMark/>
            <w:tcPrChange w:id="86"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87" w:author="Antonova, Natalya V." w:date="2016-06-13T14:56:00Z"/>
                <w:rFonts w:ascii="Calibri" w:eastAsia="Times New Roman" w:hAnsi="Calibri" w:cs="Times New Roman"/>
                <w:color w:val="000000"/>
              </w:rPr>
            </w:pPr>
            <w:ins w:id="88" w:author="Antonova, Natalya V." w:date="2016-06-13T14:56:00Z">
              <w:r w:rsidRPr="00B445A6">
                <w:rPr>
                  <w:rFonts w:ascii="Calibri" w:eastAsia="Times New Roman" w:hAnsi="Calibri" w:cs="Times New Roman"/>
                  <w:color w:val="000000"/>
                </w:rPr>
                <w:t>AC.1-1</w:t>
              </w:r>
            </w:ins>
          </w:p>
        </w:tc>
        <w:tc>
          <w:tcPr>
            <w:tcW w:w="1911" w:type="dxa"/>
            <w:shd w:val="clear" w:color="auto" w:fill="auto"/>
            <w:noWrap/>
            <w:vAlign w:val="bottom"/>
            <w:hideMark/>
            <w:tcPrChange w:id="89"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90" w:author="Antonova, Natalya V." w:date="2016-06-13T14:56:00Z"/>
                <w:rFonts w:ascii="Calibri" w:eastAsia="Times New Roman" w:hAnsi="Calibri" w:cs="Times New Roman"/>
                <w:color w:val="000000"/>
              </w:rPr>
            </w:pPr>
            <w:ins w:id="91"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92"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93" w:author="Antonova, Natalya V." w:date="2016-06-13T14:56:00Z"/>
                <w:rFonts w:ascii="Calibri" w:eastAsia="Times New Roman" w:hAnsi="Calibri" w:cs="Times New Roman"/>
                <w:color w:val="000000"/>
              </w:rPr>
            </w:pPr>
            <w:ins w:id="94" w:author="Antonova, Natalya V." w:date="2016-06-13T14:56:00Z">
              <w:r w:rsidRPr="00B445A6">
                <w:rPr>
                  <w:rFonts w:ascii="Calibri" w:eastAsia="Times New Roman" w:hAnsi="Calibri" w:cs="Times New Roman"/>
                  <w:color w:val="000000"/>
                </w:rPr>
                <w:t>497813</w:t>
              </w:r>
            </w:ins>
          </w:p>
        </w:tc>
        <w:tc>
          <w:tcPr>
            <w:tcW w:w="1080" w:type="dxa"/>
            <w:shd w:val="clear" w:color="auto" w:fill="auto"/>
            <w:noWrap/>
            <w:vAlign w:val="bottom"/>
            <w:hideMark/>
            <w:tcPrChange w:id="95"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96" w:author="Antonova, Natalya V." w:date="2016-06-13T14:56:00Z"/>
                <w:rFonts w:ascii="Calibri" w:eastAsia="Times New Roman" w:hAnsi="Calibri" w:cs="Times New Roman"/>
                <w:color w:val="000000"/>
              </w:rPr>
            </w:pPr>
            <w:ins w:id="97" w:author="Antonova, Natalya V." w:date="2016-06-13T14:56:00Z">
              <w:r w:rsidRPr="00B445A6">
                <w:rPr>
                  <w:rFonts w:ascii="Calibri" w:eastAsia="Times New Roman" w:hAnsi="Calibri" w:cs="Times New Roman"/>
                  <w:color w:val="000000"/>
                </w:rPr>
                <w:t>5368084</w:t>
              </w:r>
            </w:ins>
          </w:p>
        </w:tc>
        <w:tc>
          <w:tcPr>
            <w:tcW w:w="1364" w:type="dxa"/>
            <w:shd w:val="clear" w:color="auto" w:fill="auto"/>
            <w:noWrap/>
            <w:vAlign w:val="bottom"/>
            <w:hideMark/>
            <w:tcPrChange w:id="98"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99" w:author="Antonova, Natalya V." w:date="2016-06-13T14:56:00Z"/>
                <w:rFonts w:ascii="Calibri" w:eastAsia="Times New Roman" w:hAnsi="Calibri" w:cs="Times New Roman"/>
                <w:color w:val="000000"/>
              </w:rPr>
            </w:pPr>
            <w:ins w:id="100"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01"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02" w:author="Antonova, Natalya V." w:date="2016-06-13T14:56:00Z"/>
                <w:rFonts w:ascii="Calibri" w:eastAsia="Times New Roman" w:hAnsi="Calibri" w:cs="Times New Roman"/>
                <w:color w:val="000000"/>
              </w:rPr>
            </w:pPr>
            <w:ins w:id="103" w:author="Antonova, Natalya V." w:date="2016-06-13T14:56:00Z">
              <w:r w:rsidRPr="00B445A6">
                <w:rPr>
                  <w:rFonts w:ascii="Calibri" w:eastAsia="Times New Roman" w:hAnsi="Calibri" w:cs="Times New Roman"/>
                  <w:color w:val="000000"/>
                </w:rPr>
                <w:t>GRTS</w:t>
              </w:r>
            </w:ins>
          </w:p>
        </w:tc>
        <w:tc>
          <w:tcPr>
            <w:tcW w:w="1112" w:type="dxa"/>
            <w:tcPrChange w:id="104" w:author="Antonova, Natalya V." w:date="2016-06-13T16:25:00Z">
              <w:tcPr>
                <w:tcW w:w="960" w:type="dxa"/>
                <w:gridSpan w:val="2"/>
              </w:tcPr>
            </w:tcPrChange>
          </w:tcPr>
          <w:p w:rsidR="00B445A6" w:rsidRPr="00B445A6" w:rsidRDefault="00670C3B" w:rsidP="00B445A6">
            <w:pPr>
              <w:spacing w:after="0" w:line="240" w:lineRule="auto"/>
              <w:jc w:val="right"/>
              <w:rPr>
                <w:ins w:id="105" w:author="Antonova, Natalya V." w:date="2016-06-13T14:57:00Z"/>
                <w:rFonts w:ascii="Calibri" w:eastAsia="Times New Roman" w:hAnsi="Calibri" w:cs="Times New Roman"/>
                <w:color w:val="000000"/>
              </w:rPr>
            </w:pPr>
            <w:ins w:id="106" w:author="Antonova, Natalya V." w:date="2016-06-13T15:25:00Z">
              <w:r w:rsidRPr="00670C3B">
                <w:rPr>
                  <w:rFonts w:ascii="Calibri" w:eastAsia="Times New Roman" w:hAnsi="Calibri" w:cs="Times New Roman"/>
                  <w:color w:val="000000"/>
                </w:rPr>
                <w:t>559.17</w:t>
              </w:r>
            </w:ins>
          </w:p>
        </w:tc>
      </w:tr>
      <w:tr w:rsidR="00B445A6" w:rsidRPr="00B445A6" w:rsidTr="00936E69">
        <w:trPr>
          <w:trHeight w:val="300"/>
          <w:ins w:id="107" w:author="Antonova, Natalya V." w:date="2016-06-13T14:56:00Z"/>
          <w:trPrChange w:id="108" w:author="Antonova, Natalya V." w:date="2016-06-13T16:25:00Z">
            <w:trPr>
              <w:trHeight w:val="300"/>
            </w:trPr>
          </w:trPrChange>
        </w:trPr>
        <w:tc>
          <w:tcPr>
            <w:tcW w:w="984" w:type="dxa"/>
            <w:shd w:val="clear" w:color="auto" w:fill="auto"/>
            <w:noWrap/>
            <w:vAlign w:val="bottom"/>
            <w:hideMark/>
            <w:tcPrChange w:id="109"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10" w:author="Antonova, Natalya V." w:date="2016-06-13T14:56:00Z"/>
                <w:rFonts w:ascii="Calibri" w:eastAsia="Times New Roman" w:hAnsi="Calibri" w:cs="Times New Roman"/>
                <w:color w:val="000000"/>
              </w:rPr>
            </w:pPr>
            <w:ins w:id="111" w:author="Antonova, Natalya V." w:date="2016-06-13T14:56:00Z">
              <w:r w:rsidRPr="00B445A6">
                <w:rPr>
                  <w:rFonts w:ascii="Calibri" w:eastAsia="Times New Roman" w:hAnsi="Calibri" w:cs="Times New Roman"/>
                  <w:color w:val="000000"/>
                </w:rPr>
                <w:t>AC.1-2</w:t>
              </w:r>
            </w:ins>
          </w:p>
        </w:tc>
        <w:tc>
          <w:tcPr>
            <w:tcW w:w="1911" w:type="dxa"/>
            <w:shd w:val="clear" w:color="auto" w:fill="auto"/>
            <w:noWrap/>
            <w:vAlign w:val="bottom"/>
            <w:hideMark/>
            <w:tcPrChange w:id="112"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13" w:author="Antonova, Natalya V." w:date="2016-06-13T14:56:00Z"/>
                <w:rFonts w:ascii="Calibri" w:eastAsia="Times New Roman" w:hAnsi="Calibri" w:cs="Times New Roman"/>
                <w:color w:val="000000"/>
              </w:rPr>
            </w:pPr>
            <w:ins w:id="114"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115"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16" w:author="Antonova, Natalya V." w:date="2016-06-13T14:56:00Z"/>
                <w:rFonts w:ascii="Calibri" w:eastAsia="Times New Roman" w:hAnsi="Calibri" w:cs="Times New Roman"/>
                <w:color w:val="000000"/>
              </w:rPr>
            </w:pPr>
            <w:ins w:id="117" w:author="Antonova, Natalya V." w:date="2016-06-13T14:56:00Z">
              <w:r w:rsidRPr="00B445A6">
                <w:rPr>
                  <w:rFonts w:ascii="Calibri" w:eastAsia="Times New Roman" w:hAnsi="Calibri" w:cs="Times New Roman"/>
                  <w:color w:val="000000"/>
                </w:rPr>
                <w:t>498741</w:t>
              </w:r>
            </w:ins>
          </w:p>
        </w:tc>
        <w:tc>
          <w:tcPr>
            <w:tcW w:w="1080" w:type="dxa"/>
            <w:shd w:val="clear" w:color="auto" w:fill="auto"/>
            <w:noWrap/>
            <w:vAlign w:val="bottom"/>
            <w:hideMark/>
            <w:tcPrChange w:id="118"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19" w:author="Antonova, Natalya V." w:date="2016-06-13T14:56:00Z"/>
                <w:rFonts w:ascii="Calibri" w:eastAsia="Times New Roman" w:hAnsi="Calibri" w:cs="Times New Roman"/>
                <w:color w:val="000000"/>
              </w:rPr>
            </w:pPr>
            <w:ins w:id="120" w:author="Antonova, Natalya V." w:date="2016-06-13T14:56:00Z">
              <w:r w:rsidRPr="00B445A6">
                <w:rPr>
                  <w:rFonts w:ascii="Calibri" w:eastAsia="Times New Roman" w:hAnsi="Calibri" w:cs="Times New Roman"/>
                  <w:color w:val="000000"/>
                </w:rPr>
                <w:t>5368643</w:t>
              </w:r>
            </w:ins>
          </w:p>
        </w:tc>
        <w:tc>
          <w:tcPr>
            <w:tcW w:w="1364" w:type="dxa"/>
            <w:shd w:val="clear" w:color="auto" w:fill="auto"/>
            <w:noWrap/>
            <w:vAlign w:val="bottom"/>
            <w:hideMark/>
            <w:tcPrChange w:id="121"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22" w:author="Antonova, Natalya V." w:date="2016-06-13T14:56:00Z"/>
                <w:rFonts w:ascii="Calibri" w:eastAsia="Times New Roman" w:hAnsi="Calibri" w:cs="Times New Roman"/>
                <w:color w:val="000000"/>
              </w:rPr>
            </w:pPr>
            <w:ins w:id="123"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24"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25" w:author="Antonova, Natalya V." w:date="2016-06-13T14:56:00Z"/>
                <w:rFonts w:ascii="Calibri" w:eastAsia="Times New Roman" w:hAnsi="Calibri" w:cs="Times New Roman"/>
                <w:color w:val="000000"/>
              </w:rPr>
            </w:pPr>
            <w:ins w:id="126" w:author="Antonova, Natalya V." w:date="2016-06-13T14:56:00Z">
              <w:r w:rsidRPr="00B445A6">
                <w:rPr>
                  <w:rFonts w:ascii="Calibri" w:eastAsia="Times New Roman" w:hAnsi="Calibri" w:cs="Times New Roman"/>
                  <w:color w:val="000000"/>
                </w:rPr>
                <w:t>GRTS</w:t>
              </w:r>
            </w:ins>
          </w:p>
        </w:tc>
        <w:tc>
          <w:tcPr>
            <w:tcW w:w="1112" w:type="dxa"/>
            <w:tcPrChange w:id="127" w:author="Antonova, Natalya V." w:date="2016-06-13T16:25:00Z">
              <w:tcPr>
                <w:tcW w:w="960" w:type="dxa"/>
                <w:gridSpan w:val="2"/>
              </w:tcPr>
            </w:tcPrChange>
          </w:tcPr>
          <w:p w:rsidR="00B445A6" w:rsidRPr="00B445A6" w:rsidRDefault="00B445A6" w:rsidP="00B445A6">
            <w:pPr>
              <w:spacing w:after="0" w:line="240" w:lineRule="auto"/>
              <w:jc w:val="right"/>
              <w:rPr>
                <w:ins w:id="128" w:author="Antonova, Natalya V." w:date="2016-06-13T14:57:00Z"/>
                <w:rFonts w:ascii="Calibri" w:eastAsia="Times New Roman" w:hAnsi="Calibri" w:cs="Times New Roman"/>
                <w:color w:val="000000"/>
              </w:rPr>
            </w:pPr>
          </w:p>
        </w:tc>
      </w:tr>
      <w:tr w:rsidR="00B445A6" w:rsidRPr="00B445A6" w:rsidTr="00936E69">
        <w:trPr>
          <w:trHeight w:val="300"/>
          <w:ins w:id="129" w:author="Antonova, Natalya V." w:date="2016-06-13T14:56:00Z"/>
          <w:trPrChange w:id="130" w:author="Antonova, Natalya V." w:date="2016-06-13T16:25:00Z">
            <w:trPr>
              <w:trHeight w:val="300"/>
            </w:trPr>
          </w:trPrChange>
        </w:trPr>
        <w:tc>
          <w:tcPr>
            <w:tcW w:w="984" w:type="dxa"/>
            <w:shd w:val="clear" w:color="auto" w:fill="auto"/>
            <w:noWrap/>
            <w:vAlign w:val="bottom"/>
            <w:hideMark/>
            <w:tcPrChange w:id="131"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32" w:author="Antonova, Natalya V." w:date="2016-06-13T14:56:00Z"/>
                <w:rFonts w:ascii="Calibri" w:eastAsia="Times New Roman" w:hAnsi="Calibri" w:cs="Times New Roman"/>
                <w:color w:val="000000"/>
              </w:rPr>
            </w:pPr>
            <w:ins w:id="133" w:author="Antonova, Natalya V." w:date="2016-06-13T14:56:00Z">
              <w:r w:rsidRPr="00B445A6">
                <w:rPr>
                  <w:rFonts w:ascii="Calibri" w:eastAsia="Times New Roman" w:hAnsi="Calibri" w:cs="Times New Roman"/>
                  <w:color w:val="000000"/>
                </w:rPr>
                <w:t>AC.1-2</w:t>
              </w:r>
            </w:ins>
          </w:p>
        </w:tc>
        <w:tc>
          <w:tcPr>
            <w:tcW w:w="1911" w:type="dxa"/>
            <w:shd w:val="clear" w:color="auto" w:fill="auto"/>
            <w:noWrap/>
            <w:vAlign w:val="bottom"/>
            <w:hideMark/>
            <w:tcPrChange w:id="134"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35" w:author="Antonova, Natalya V." w:date="2016-06-13T14:56:00Z"/>
                <w:rFonts w:ascii="Calibri" w:eastAsia="Times New Roman" w:hAnsi="Calibri" w:cs="Times New Roman"/>
                <w:color w:val="000000"/>
              </w:rPr>
            </w:pPr>
            <w:ins w:id="136"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137"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38" w:author="Antonova, Natalya V." w:date="2016-06-13T14:56:00Z"/>
                <w:rFonts w:ascii="Calibri" w:eastAsia="Times New Roman" w:hAnsi="Calibri" w:cs="Times New Roman"/>
                <w:color w:val="000000"/>
              </w:rPr>
            </w:pPr>
            <w:ins w:id="139" w:author="Antonova, Natalya V." w:date="2016-06-13T14:56:00Z">
              <w:r w:rsidRPr="00B445A6">
                <w:rPr>
                  <w:rFonts w:ascii="Calibri" w:eastAsia="Times New Roman" w:hAnsi="Calibri" w:cs="Times New Roman"/>
                  <w:color w:val="000000"/>
                </w:rPr>
                <w:t>498741</w:t>
              </w:r>
            </w:ins>
          </w:p>
        </w:tc>
        <w:tc>
          <w:tcPr>
            <w:tcW w:w="1080" w:type="dxa"/>
            <w:shd w:val="clear" w:color="auto" w:fill="auto"/>
            <w:noWrap/>
            <w:vAlign w:val="bottom"/>
            <w:hideMark/>
            <w:tcPrChange w:id="140"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41" w:author="Antonova, Natalya V." w:date="2016-06-13T14:56:00Z"/>
                <w:rFonts w:ascii="Calibri" w:eastAsia="Times New Roman" w:hAnsi="Calibri" w:cs="Times New Roman"/>
                <w:color w:val="000000"/>
              </w:rPr>
            </w:pPr>
            <w:ins w:id="142" w:author="Antonova, Natalya V." w:date="2016-06-13T14:56:00Z">
              <w:r w:rsidRPr="00B445A6">
                <w:rPr>
                  <w:rFonts w:ascii="Calibri" w:eastAsia="Times New Roman" w:hAnsi="Calibri" w:cs="Times New Roman"/>
                  <w:color w:val="000000"/>
                </w:rPr>
                <w:t>5367241</w:t>
              </w:r>
            </w:ins>
          </w:p>
        </w:tc>
        <w:tc>
          <w:tcPr>
            <w:tcW w:w="1364" w:type="dxa"/>
            <w:shd w:val="clear" w:color="auto" w:fill="auto"/>
            <w:noWrap/>
            <w:vAlign w:val="bottom"/>
            <w:hideMark/>
            <w:tcPrChange w:id="143"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44" w:author="Antonova, Natalya V." w:date="2016-06-13T14:56:00Z"/>
                <w:rFonts w:ascii="Calibri" w:eastAsia="Times New Roman" w:hAnsi="Calibri" w:cs="Times New Roman"/>
                <w:color w:val="000000"/>
              </w:rPr>
            </w:pPr>
            <w:ins w:id="145"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46"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47" w:author="Antonova, Natalya V." w:date="2016-06-13T14:56:00Z"/>
                <w:rFonts w:ascii="Calibri" w:eastAsia="Times New Roman" w:hAnsi="Calibri" w:cs="Times New Roman"/>
                <w:color w:val="000000"/>
              </w:rPr>
            </w:pPr>
            <w:ins w:id="148" w:author="Antonova, Natalya V." w:date="2016-06-13T14:56:00Z">
              <w:r w:rsidRPr="00B445A6">
                <w:rPr>
                  <w:rFonts w:ascii="Calibri" w:eastAsia="Times New Roman" w:hAnsi="Calibri" w:cs="Times New Roman"/>
                  <w:color w:val="000000"/>
                </w:rPr>
                <w:t>2012</w:t>
              </w:r>
            </w:ins>
          </w:p>
        </w:tc>
        <w:tc>
          <w:tcPr>
            <w:tcW w:w="1112" w:type="dxa"/>
            <w:tcPrChange w:id="149" w:author="Antonova, Natalya V." w:date="2016-06-13T16:25:00Z">
              <w:tcPr>
                <w:tcW w:w="960" w:type="dxa"/>
                <w:gridSpan w:val="2"/>
              </w:tcPr>
            </w:tcPrChange>
          </w:tcPr>
          <w:p w:rsidR="00B445A6" w:rsidRPr="00B445A6" w:rsidRDefault="00670C3B" w:rsidP="00B445A6">
            <w:pPr>
              <w:spacing w:after="0" w:line="240" w:lineRule="auto"/>
              <w:jc w:val="right"/>
              <w:rPr>
                <w:ins w:id="150" w:author="Antonova, Natalya V." w:date="2016-06-13T14:57:00Z"/>
                <w:rFonts w:ascii="Calibri" w:eastAsia="Times New Roman" w:hAnsi="Calibri" w:cs="Times New Roman"/>
                <w:color w:val="000000"/>
              </w:rPr>
            </w:pPr>
            <w:ins w:id="151" w:author="Antonova, Natalya V." w:date="2016-06-13T15:25:00Z">
              <w:r w:rsidRPr="00670C3B">
                <w:rPr>
                  <w:rFonts w:ascii="Calibri" w:eastAsia="Times New Roman" w:hAnsi="Calibri" w:cs="Times New Roman"/>
                  <w:color w:val="000000"/>
                </w:rPr>
                <w:t>1401.91</w:t>
              </w:r>
            </w:ins>
          </w:p>
        </w:tc>
      </w:tr>
      <w:tr w:rsidR="00B445A6" w:rsidRPr="00B445A6" w:rsidTr="00936E69">
        <w:trPr>
          <w:trHeight w:val="300"/>
          <w:ins w:id="152" w:author="Antonova, Natalya V." w:date="2016-06-13T14:56:00Z"/>
          <w:trPrChange w:id="153" w:author="Antonova, Natalya V." w:date="2016-06-13T16:25:00Z">
            <w:trPr>
              <w:trHeight w:val="300"/>
            </w:trPr>
          </w:trPrChange>
        </w:trPr>
        <w:tc>
          <w:tcPr>
            <w:tcW w:w="984" w:type="dxa"/>
            <w:shd w:val="clear" w:color="auto" w:fill="auto"/>
            <w:noWrap/>
            <w:vAlign w:val="bottom"/>
            <w:hideMark/>
            <w:tcPrChange w:id="154"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55" w:author="Antonova, Natalya V." w:date="2016-06-13T14:56:00Z"/>
                <w:rFonts w:ascii="Calibri" w:eastAsia="Times New Roman" w:hAnsi="Calibri" w:cs="Times New Roman"/>
                <w:color w:val="000000"/>
              </w:rPr>
            </w:pPr>
            <w:ins w:id="156" w:author="Antonova, Natalya V." w:date="2016-06-13T14:56:00Z">
              <w:r w:rsidRPr="00B445A6">
                <w:rPr>
                  <w:rFonts w:ascii="Calibri" w:eastAsia="Times New Roman" w:hAnsi="Calibri" w:cs="Times New Roman"/>
                  <w:color w:val="000000"/>
                </w:rPr>
                <w:t>AC.1-3</w:t>
              </w:r>
            </w:ins>
          </w:p>
        </w:tc>
        <w:tc>
          <w:tcPr>
            <w:tcW w:w="1911" w:type="dxa"/>
            <w:shd w:val="clear" w:color="auto" w:fill="auto"/>
            <w:noWrap/>
            <w:vAlign w:val="bottom"/>
            <w:hideMark/>
            <w:tcPrChange w:id="157"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58" w:author="Antonova, Natalya V." w:date="2016-06-13T14:56:00Z"/>
                <w:rFonts w:ascii="Calibri" w:eastAsia="Times New Roman" w:hAnsi="Calibri" w:cs="Times New Roman"/>
                <w:color w:val="000000"/>
              </w:rPr>
            </w:pPr>
            <w:ins w:id="159"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160"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61" w:author="Antonova, Natalya V." w:date="2016-06-13T14:56:00Z"/>
                <w:rFonts w:ascii="Calibri" w:eastAsia="Times New Roman" w:hAnsi="Calibri" w:cs="Times New Roman"/>
                <w:color w:val="000000"/>
              </w:rPr>
            </w:pPr>
            <w:ins w:id="162" w:author="Antonova, Natalya V." w:date="2016-06-13T14:56:00Z">
              <w:r w:rsidRPr="00B445A6">
                <w:rPr>
                  <w:rFonts w:ascii="Calibri" w:eastAsia="Times New Roman" w:hAnsi="Calibri" w:cs="Times New Roman"/>
                  <w:color w:val="000000"/>
                </w:rPr>
                <w:t>500520</w:t>
              </w:r>
            </w:ins>
          </w:p>
        </w:tc>
        <w:tc>
          <w:tcPr>
            <w:tcW w:w="1080" w:type="dxa"/>
            <w:shd w:val="clear" w:color="auto" w:fill="auto"/>
            <w:noWrap/>
            <w:vAlign w:val="bottom"/>
            <w:hideMark/>
            <w:tcPrChange w:id="163"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64" w:author="Antonova, Natalya V." w:date="2016-06-13T14:56:00Z"/>
                <w:rFonts w:ascii="Calibri" w:eastAsia="Times New Roman" w:hAnsi="Calibri" w:cs="Times New Roman"/>
                <w:color w:val="000000"/>
              </w:rPr>
            </w:pPr>
            <w:ins w:id="165" w:author="Antonova, Natalya V." w:date="2016-06-13T14:56:00Z">
              <w:r w:rsidRPr="00B445A6">
                <w:rPr>
                  <w:rFonts w:ascii="Calibri" w:eastAsia="Times New Roman" w:hAnsi="Calibri" w:cs="Times New Roman"/>
                  <w:color w:val="000000"/>
                </w:rPr>
                <w:t>5367852</w:t>
              </w:r>
            </w:ins>
          </w:p>
        </w:tc>
        <w:tc>
          <w:tcPr>
            <w:tcW w:w="1364" w:type="dxa"/>
            <w:shd w:val="clear" w:color="auto" w:fill="auto"/>
            <w:noWrap/>
            <w:vAlign w:val="bottom"/>
            <w:hideMark/>
            <w:tcPrChange w:id="166"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67" w:author="Antonova, Natalya V." w:date="2016-06-13T14:56:00Z"/>
                <w:rFonts w:ascii="Calibri" w:eastAsia="Times New Roman" w:hAnsi="Calibri" w:cs="Times New Roman"/>
                <w:color w:val="000000"/>
              </w:rPr>
            </w:pPr>
            <w:ins w:id="168"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69"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70" w:author="Antonova, Natalya V." w:date="2016-06-13T14:56:00Z"/>
                <w:rFonts w:ascii="Calibri" w:eastAsia="Times New Roman" w:hAnsi="Calibri" w:cs="Times New Roman"/>
                <w:color w:val="000000"/>
              </w:rPr>
            </w:pPr>
            <w:ins w:id="171" w:author="Antonova, Natalya V." w:date="2016-06-13T14:56:00Z">
              <w:r w:rsidRPr="00B445A6">
                <w:rPr>
                  <w:rFonts w:ascii="Calibri" w:eastAsia="Times New Roman" w:hAnsi="Calibri" w:cs="Times New Roman"/>
                  <w:color w:val="000000"/>
                </w:rPr>
                <w:t>GRTS</w:t>
              </w:r>
            </w:ins>
          </w:p>
        </w:tc>
        <w:tc>
          <w:tcPr>
            <w:tcW w:w="1112" w:type="dxa"/>
            <w:tcPrChange w:id="172" w:author="Antonova, Natalya V." w:date="2016-06-13T16:25:00Z">
              <w:tcPr>
                <w:tcW w:w="960" w:type="dxa"/>
                <w:gridSpan w:val="2"/>
              </w:tcPr>
            </w:tcPrChange>
          </w:tcPr>
          <w:p w:rsidR="00B445A6" w:rsidRPr="00B445A6" w:rsidRDefault="00B445A6" w:rsidP="00B445A6">
            <w:pPr>
              <w:spacing w:after="0" w:line="240" w:lineRule="auto"/>
              <w:jc w:val="right"/>
              <w:rPr>
                <w:ins w:id="173" w:author="Antonova, Natalya V." w:date="2016-06-13T14:57:00Z"/>
                <w:rFonts w:ascii="Calibri" w:eastAsia="Times New Roman" w:hAnsi="Calibri" w:cs="Times New Roman"/>
                <w:color w:val="000000"/>
              </w:rPr>
            </w:pPr>
          </w:p>
        </w:tc>
      </w:tr>
      <w:tr w:rsidR="00B445A6" w:rsidRPr="00B445A6" w:rsidTr="00936E69">
        <w:trPr>
          <w:trHeight w:val="300"/>
          <w:ins w:id="174" w:author="Antonova, Natalya V." w:date="2016-06-13T14:56:00Z"/>
          <w:trPrChange w:id="175" w:author="Antonova, Natalya V." w:date="2016-06-13T16:25:00Z">
            <w:trPr>
              <w:trHeight w:val="300"/>
            </w:trPr>
          </w:trPrChange>
        </w:trPr>
        <w:tc>
          <w:tcPr>
            <w:tcW w:w="984" w:type="dxa"/>
            <w:shd w:val="clear" w:color="auto" w:fill="auto"/>
            <w:noWrap/>
            <w:vAlign w:val="bottom"/>
            <w:hideMark/>
            <w:tcPrChange w:id="176"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77" w:author="Antonova, Natalya V." w:date="2016-06-13T14:56:00Z"/>
                <w:rFonts w:ascii="Calibri" w:eastAsia="Times New Roman" w:hAnsi="Calibri" w:cs="Times New Roman"/>
                <w:color w:val="000000"/>
              </w:rPr>
            </w:pPr>
            <w:ins w:id="178" w:author="Antonova, Natalya V." w:date="2016-06-13T14:56:00Z">
              <w:r w:rsidRPr="00B445A6">
                <w:rPr>
                  <w:rFonts w:ascii="Calibri" w:eastAsia="Times New Roman" w:hAnsi="Calibri" w:cs="Times New Roman"/>
                  <w:color w:val="000000"/>
                </w:rPr>
                <w:t>AC.1-3</w:t>
              </w:r>
            </w:ins>
          </w:p>
        </w:tc>
        <w:tc>
          <w:tcPr>
            <w:tcW w:w="1911" w:type="dxa"/>
            <w:shd w:val="clear" w:color="auto" w:fill="auto"/>
            <w:noWrap/>
            <w:vAlign w:val="bottom"/>
            <w:hideMark/>
            <w:tcPrChange w:id="179"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80" w:author="Antonova, Natalya V." w:date="2016-06-13T14:56:00Z"/>
                <w:rFonts w:ascii="Calibri" w:eastAsia="Times New Roman" w:hAnsi="Calibri" w:cs="Times New Roman"/>
                <w:color w:val="000000"/>
              </w:rPr>
            </w:pPr>
            <w:ins w:id="181"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182"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83" w:author="Antonova, Natalya V." w:date="2016-06-13T14:56:00Z"/>
                <w:rFonts w:ascii="Calibri" w:eastAsia="Times New Roman" w:hAnsi="Calibri" w:cs="Times New Roman"/>
                <w:color w:val="000000"/>
              </w:rPr>
            </w:pPr>
            <w:ins w:id="184" w:author="Antonova, Natalya V." w:date="2016-06-13T14:56:00Z">
              <w:r w:rsidRPr="00B445A6">
                <w:rPr>
                  <w:rFonts w:ascii="Calibri" w:eastAsia="Times New Roman" w:hAnsi="Calibri" w:cs="Times New Roman"/>
                  <w:color w:val="000000"/>
                </w:rPr>
                <w:t>500520</w:t>
              </w:r>
            </w:ins>
          </w:p>
        </w:tc>
        <w:tc>
          <w:tcPr>
            <w:tcW w:w="1080" w:type="dxa"/>
            <w:shd w:val="clear" w:color="auto" w:fill="auto"/>
            <w:noWrap/>
            <w:vAlign w:val="bottom"/>
            <w:hideMark/>
            <w:tcPrChange w:id="185"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86" w:author="Antonova, Natalya V." w:date="2016-06-13T14:56:00Z"/>
                <w:rFonts w:ascii="Calibri" w:eastAsia="Times New Roman" w:hAnsi="Calibri" w:cs="Times New Roman"/>
                <w:color w:val="000000"/>
              </w:rPr>
            </w:pPr>
            <w:ins w:id="187" w:author="Antonova, Natalya V." w:date="2016-06-13T14:56:00Z">
              <w:r w:rsidRPr="00B445A6">
                <w:rPr>
                  <w:rFonts w:ascii="Calibri" w:eastAsia="Times New Roman" w:hAnsi="Calibri" w:cs="Times New Roman"/>
                  <w:color w:val="000000"/>
                </w:rPr>
                <w:t>5366892</w:t>
              </w:r>
            </w:ins>
          </w:p>
        </w:tc>
        <w:tc>
          <w:tcPr>
            <w:tcW w:w="1364" w:type="dxa"/>
            <w:shd w:val="clear" w:color="auto" w:fill="auto"/>
            <w:noWrap/>
            <w:vAlign w:val="bottom"/>
            <w:hideMark/>
            <w:tcPrChange w:id="188"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89" w:author="Antonova, Natalya V." w:date="2016-06-13T14:56:00Z"/>
                <w:rFonts w:ascii="Calibri" w:eastAsia="Times New Roman" w:hAnsi="Calibri" w:cs="Times New Roman"/>
                <w:color w:val="000000"/>
              </w:rPr>
            </w:pPr>
            <w:ins w:id="190"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91"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92" w:author="Antonova, Natalya V." w:date="2016-06-13T14:56:00Z"/>
                <w:rFonts w:ascii="Calibri" w:eastAsia="Times New Roman" w:hAnsi="Calibri" w:cs="Times New Roman"/>
                <w:color w:val="000000"/>
              </w:rPr>
            </w:pPr>
            <w:ins w:id="193" w:author="Antonova, Natalya V." w:date="2016-06-13T14:56:00Z">
              <w:r w:rsidRPr="00B445A6">
                <w:rPr>
                  <w:rFonts w:ascii="Calibri" w:eastAsia="Times New Roman" w:hAnsi="Calibri" w:cs="Times New Roman"/>
                  <w:color w:val="000000"/>
                </w:rPr>
                <w:t>2014</w:t>
              </w:r>
            </w:ins>
          </w:p>
        </w:tc>
        <w:tc>
          <w:tcPr>
            <w:tcW w:w="1112" w:type="dxa"/>
            <w:tcPrChange w:id="194" w:author="Antonova, Natalya V." w:date="2016-06-13T16:25:00Z">
              <w:tcPr>
                <w:tcW w:w="960" w:type="dxa"/>
                <w:gridSpan w:val="2"/>
              </w:tcPr>
            </w:tcPrChange>
          </w:tcPr>
          <w:p w:rsidR="00B445A6" w:rsidRPr="00B445A6" w:rsidRDefault="00670C3B" w:rsidP="00B445A6">
            <w:pPr>
              <w:spacing w:after="0" w:line="240" w:lineRule="auto"/>
              <w:jc w:val="right"/>
              <w:rPr>
                <w:ins w:id="195" w:author="Antonova, Natalya V." w:date="2016-06-13T14:57:00Z"/>
                <w:rFonts w:ascii="Calibri" w:eastAsia="Times New Roman" w:hAnsi="Calibri" w:cs="Times New Roman"/>
                <w:color w:val="000000"/>
              </w:rPr>
            </w:pPr>
            <w:ins w:id="196" w:author="Antonova, Natalya V." w:date="2016-06-13T15:25:00Z">
              <w:r w:rsidRPr="00670C3B">
                <w:rPr>
                  <w:rFonts w:ascii="Calibri" w:eastAsia="Times New Roman" w:hAnsi="Calibri" w:cs="Times New Roman"/>
                  <w:color w:val="000000"/>
                </w:rPr>
                <w:t>959.99</w:t>
              </w:r>
            </w:ins>
          </w:p>
        </w:tc>
      </w:tr>
      <w:tr w:rsidR="00B445A6" w:rsidRPr="00B445A6" w:rsidTr="00936E69">
        <w:trPr>
          <w:trHeight w:val="300"/>
          <w:ins w:id="197" w:author="Antonova, Natalya V." w:date="2016-06-13T14:56:00Z"/>
          <w:trPrChange w:id="198" w:author="Antonova, Natalya V." w:date="2016-06-13T16:25:00Z">
            <w:trPr>
              <w:trHeight w:val="300"/>
            </w:trPr>
          </w:trPrChange>
        </w:trPr>
        <w:tc>
          <w:tcPr>
            <w:tcW w:w="984" w:type="dxa"/>
            <w:shd w:val="clear" w:color="auto" w:fill="auto"/>
            <w:noWrap/>
            <w:vAlign w:val="bottom"/>
            <w:hideMark/>
            <w:tcPrChange w:id="199"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200" w:author="Antonova, Natalya V." w:date="2016-06-13T14:56:00Z"/>
                <w:rFonts w:ascii="Calibri" w:eastAsia="Times New Roman" w:hAnsi="Calibri" w:cs="Times New Roman"/>
                <w:color w:val="000000"/>
              </w:rPr>
            </w:pPr>
            <w:ins w:id="201" w:author="Antonova, Natalya V." w:date="2016-06-13T14:56:00Z">
              <w:r w:rsidRPr="00B445A6">
                <w:rPr>
                  <w:rFonts w:ascii="Calibri" w:eastAsia="Times New Roman" w:hAnsi="Calibri" w:cs="Times New Roman"/>
                  <w:color w:val="000000"/>
                </w:rPr>
                <w:t>AC.1-4</w:t>
              </w:r>
            </w:ins>
          </w:p>
        </w:tc>
        <w:tc>
          <w:tcPr>
            <w:tcW w:w="1911" w:type="dxa"/>
            <w:shd w:val="clear" w:color="auto" w:fill="auto"/>
            <w:noWrap/>
            <w:vAlign w:val="bottom"/>
            <w:hideMark/>
            <w:tcPrChange w:id="202"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203" w:author="Antonova, Natalya V." w:date="2016-06-13T14:56:00Z"/>
                <w:rFonts w:ascii="Calibri" w:eastAsia="Times New Roman" w:hAnsi="Calibri" w:cs="Times New Roman"/>
                <w:color w:val="000000"/>
              </w:rPr>
            </w:pPr>
            <w:ins w:id="204"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205"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206" w:author="Antonova, Natalya V." w:date="2016-06-13T14:56:00Z"/>
                <w:rFonts w:ascii="Calibri" w:eastAsia="Times New Roman" w:hAnsi="Calibri" w:cs="Times New Roman"/>
                <w:color w:val="000000"/>
              </w:rPr>
            </w:pPr>
            <w:ins w:id="207" w:author="Antonova, Natalya V." w:date="2016-06-13T14:56:00Z">
              <w:r w:rsidRPr="00B445A6">
                <w:rPr>
                  <w:rFonts w:ascii="Calibri" w:eastAsia="Times New Roman" w:hAnsi="Calibri" w:cs="Times New Roman"/>
                  <w:color w:val="000000"/>
                </w:rPr>
                <w:t>498262</w:t>
              </w:r>
            </w:ins>
          </w:p>
        </w:tc>
        <w:tc>
          <w:tcPr>
            <w:tcW w:w="1080" w:type="dxa"/>
            <w:shd w:val="clear" w:color="auto" w:fill="auto"/>
            <w:noWrap/>
            <w:vAlign w:val="bottom"/>
            <w:hideMark/>
            <w:tcPrChange w:id="208"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209" w:author="Antonova, Natalya V." w:date="2016-06-13T14:56:00Z"/>
                <w:rFonts w:ascii="Calibri" w:eastAsia="Times New Roman" w:hAnsi="Calibri" w:cs="Times New Roman"/>
                <w:color w:val="000000"/>
              </w:rPr>
            </w:pPr>
            <w:ins w:id="210" w:author="Antonova, Natalya V." w:date="2016-06-13T14:56:00Z">
              <w:r w:rsidRPr="00B445A6">
                <w:rPr>
                  <w:rFonts w:ascii="Calibri" w:eastAsia="Times New Roman" w:hAnsi="Calibri" w:cs="Times New Roman"/>
                  <w:color w:val="000000"/>
                </w:rPr>
                <w:t>5368643</w:t>
              </w:r>
            </w:ins>
          </w:p>
        </w:tc>
        <w:tc>
          <w:tcPr>
            <w:tcW w:w="1364" w:type="dxa"/>
            <w:shd w:val="clear" w:color="auto" w:fill="auto"/>
            <w:noWrap/>
            <w:vAlign w:val="bottom"/>
            <w:hideMark/>
            <w:tcPrChange w:id="211"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212" w:author="Antonova, Natalya V." w:date="2016-06-13T14:56:00Z"/>
                <w:rFonts w:ascii="Calibri" w:eastAsia="Times New Roman" w:hAnsi="Calibri" w:cs="Times New Roman"/>
                <w:color w:val="000000"/>
              </w:rPr>
            </w:pPr>
            <w:ins w:id="213"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214"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215" w:author="Antonova, Natalya V." w:date="2016-06-13T14:56:00Z"/>
                <w:rFonts w:ascii="Calibri" w:eastAsia="Times New Roman" w:hAnsi="Calibri" w:cs="Times New Roman"/>
                <w:color w:val="000000"/>
              </w:rPr>
            </w:pPr>
            <w:ins w:id="216" w:author="Antonova, Natalya V." w:date="2016-06-13T14:56:00Z">
              <w:r w:rsidRPr="00B445A6">
                <w:rPr>
                  <w:rFonts w:ascii="Calibri" w:eastAsia="Times New Roman" w:hAnsi="Calibri" w:cs="Times New Roman"/>
                  <w:color w:val="000000"/>
                </w:rPr>
                <w:t>GRTS</w:t>
              </w:r>
            </w:ins>
          </w:p>
        </w:tc>
        <w:tc>
          <w:tcPr>
            <w:tcW w:w="1112" w:type="dxa"/>
            <w:tcPrChange w:id="217" w:author="Antonova, Natalya V." w:date="2016-06-13T16:25:00Z">
              <w:tcPr>
                <w:tcW w:w="960" w:type="dxa"/>
                <w:gridSpan w:val="2"/>
              </w:tcPr>
            </w:tcPrChange>
          </w:tcPr>
          <w:p w:rsidR="00B445A6" w:rsidRPr="00B445A6" w:rsidRDefault="00B445A6" w:rsidP="00B445A6">
            <w:pPr>
              <w:spacing w:after="0" w:line="240" w:lineRule="auto"/>
              <w:jc w:val="right"/>
              <w:rPr>
                <w:ins w:id="218" w:author="Antonova, Natalya V." w:date="2016-06-13T14:57:00Z"/>
                <w:rFonts w:ascii="Calibri" w:eastAsia="Times New Roman" w:hAnsi="Calibri" w:cs="Times New Roman"/>
                <w:color w:val="000000"/>
              </w:rPr>
            </w:pPr>
          </w:p>
        </w:tc>
      </w:tr>
      <w:tr w:rsidR="00B445A6" w:rsidRPr="00B445A6" w:rsidTr="00936E69">
        <w:trPr>
          <w:trHeight w:val="300"/>
          <w:ins w:id="219" w:author="Antonova, Natalya V." w:date="2016-06-13T14:56:00Z"/>
          <w:trPrChange w:id="220" w:author="Antonova, Natalya V." w:date="2016-06-13T16:25:00Z">
            <w:trPr>
              <w:trHeight w:val="300"/>
            </w:trPr>
          </w:trPrChange>
        </w:trPr>
        <w:tc>
          <w:tcPr>
            <w:tcW w:w="984" w:type="dxa"/>
            <w:shd w:val="clear" w:color="auto" w:fill="auto"/>
            <w:noWrap/>
            <w:vAlign w:val="bottom"/>
            <w:hideMark/>
            <w:tcPrChange w:id="221"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222" w:author="Antonova, Natalya V." w:date="2016-06-13T14:56:00Z"/>
                <w:rFonts w:ascii="Calibri" w:eastAsia="Times New Roman" w:hAnsi="Calibri" w:cs="Times New Roman"/>
                <w:color w:val="000000"/>
              </w:rPr>
            </w:pPr>
            <w:ins w:id="223" w:author="Antonova, Natalya V." w:date="2016-06-13T14:56:00Z">
              <w:r w:rsidRPr="00B445A6">
                <w:rPr>
                  <w:rFonts w:ascii="Calibri" w:eastAsia="Times New Roman" w:hAnsi="Calibri" w:cs="Times New Roman"/>
                  <w:color w:val="000000"/>
                </w:rPr>
                <w:t>AC.1-4</w:t>
              </w:r>
            </w:ins>
          </w:p>
        </w:tc>
        <w:tc>
          <w:tcPr>
            <w:tcW w:w="1911" w:type="dxa"/>
            <w:shd w:val="clear" w:color="auto" w:fill="auto"/>
            <w:noWrap/>
            <w:vAlign w:val="bottom"/>
            <w:hideMark/>
            <w:tcPrChange w:id="224"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225" w:author="Antonova, Natalya V." w:date="2016-06-13T14:56:00Z"/>
                <w:rFonts w:ascii="Calibri" w:eastAsia="Times New Roman" w:hAnsi="Calibri" w:cs="Times New Roman"/>
                <w:color w:val="000000"/>
              </w:rPr>
            </w:pPr>
            <w:ins w:id="226"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227"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228" w:author="Antonova, Natalya V." w:date="2016-06-13T14:56:00Z"/>
                <w:rFonts w:ascii="Calibri" w:eastAsia="Times New Roman" w:hAnsi="Calibri" w:cs="Times New Roman"/>
                <w:color w:val="000000"/>
              </w:rPr>
            </w:pPr>
            <w:ins w:id="229" w:author="Antonova, Natalya V." w:date="2016-06-13T14:56:00Z">
              <w:r w:rsidRPr="00B445A6">
                <w:rPr>
                  <w:rFonts w:ascii="Calibri" w:eastAsia="Times New Roman" w:hAnsi="Calibri" w:cs="Times New Roman"/>
                  <w:color w:val="000000"/>
                </w:rPr>
                <w:t>498262</w:t>
              </w:r>
            </w:ins>
          </w:p>
        </w:tc>
        <w:tc>
          <w:tcPr>
            <w:tcW w:w="1080" w:type="dxa"/>
            <w:shd w:val="clear" w:color="auto" w:fill="auto"/>
            <w:noWrap/>
            <w:vAlign w:val="bottom"/>
            <w:hideMark/>
            <w:tcPrChange w:id="230"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231" w:author="Antonova, Natalya V." w:date="2016-06-13T14:56:00Z"/>
                <w:rFonts w:ascii="Calibri" w:eastAsia="Times New Roman" w:hAnsi="Calibri" w:cs="Times New Roman"/>
                <w:color w:val="000000"/>
              </w:rPr>
            </w:pPr>
            <w:ins w:id="232" w:author="Antonova, Natalya V." w:date="2016-06-13T14:56:00Z">
              <w:r w:rsidRPr="00B445A6">
                <w:rPr>
                  <w:rFonts w:ascii="Calibri" w:eastAsia="Times New Roman" w:hAnsi="Calibri" w:cs="Times New Roman"/>
                  <w:color w:val="000000"/>
                </w:rPr>
                <w:t>5367324</w:t>
              </w:r>
            </w:ins>
          </w:p>
        </w:tc>
        <w:tc>
          <w:tcPr>
            <w:tcW w:w="1364" w:type="dxa"/>
            <w:shd w:val="clear" w:color="auto" w:fill="auto"/>
            <w:noWrap/>
            <w:vAlign w:val="bottom"/>
            <w:hideMark/>
            <w:tcPrChange w:id="233"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234" w:author="Antonova, Natalya V." w:date="2016-06-13T14:56:00Z"/>
                <w:rFonts w:ascii="Calibri" w:eastAsia="Times New Roman" w:hAnsi="Calibri" w:cs="Times New Roman"/>
                <w:color w:val="000000"/>
              </w:rPr>
            </w:pPr>
            <w:ins w:id="235"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236"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237" w:author="Antonova, Natalya V." w:date="2016-06-13T14:56:00Z"/>
                <w:rFonts w:ascii="Calibri" w:eastAsia="Times New Roman" w:hAnsi="Calibri" w:cs="Times New Roman"/>
                <w:color w:val="000000"/>
              </w:rPr>
            </w:pPr>
            <w:ins w:id="238" w:author="Antonova, Natalya V." w:date="2016-06-13T14:56:00Z">
              <w:r w:rsidRPr="00B445A6">
                <w:rPr>
                  <w:rFonts w:ascii="Calibri" w:eastAsia="Times New Roman" w:hAnsi="Calibri" w:cs="Times New Roman"/>
                  <w:color w:val="000000"/>
                </w:rPr>
                <w:t>2013</w:t>
              </w:r>
            </w:ins>
          </w:p>
        </w:tc>
        <w:tc>
          <w:tcPr>
            <w:tcW w:w="1112" w:type="dxa"/>
            <w:tcPrChange w:id="239" w:author="Antonova, Natalya V." w:date="2016-06-13T16:25:00Z">
              <w:tcPr>
                <w:tcW w:w="960" w:type="dxa"/>
                <w:gridSpan w:val="2"/>
              </w:tcPr>
            </w:tcPrChange>
          </w:tcPr>
          <w:p w:rsidR="00B445A6" w:rsidRPr="00B445A6" w:rsidRDefault="00A20E0B" w:rsidP="00B445A6">
            <w:pPr>
              <w:spacing w:after="0" w:line="240" w:lineRule="auto"/>
              <w:jc w:val="right"/>
              <w:rPr>
                <w:ins w:id="240" w:author="Antonova, Natalya V." w:date="2016-06-13T14:57:00Z"/>
                <w:rFonts w:ascii="Calibri" w:eastAsia="Times New Roman" w:hAnsi="Calibri" w:cs="Times New Roman"/>
                <w:color w:val="000000"/>
              </w:rPr>
            </w:pPr>
            <w:ins w:id="241" w:author="Antonova, Natalya V." w:date="2016-06-13T16:32:00Z">
              <w:r w:rsidRPr="00A20E0B">
                <w:rPr>
                  <w:rFonts w:ascii="Calibri" w:eastAsia="Times New Roman" w:hAnsi="Calibri" w:cs="Times New Roman"/>
                  <w:color w:val="000000"/>
                </w:rPr>
                <w:t>1318.56</w:t>
              </w:r>
            </w:ins>
          </w:p>
        </w:tc>
      </w:tr>
      <w:tr w:rsidR="00B445A6" w:rsidRPr="00B445A6" w:rsidTr="00936E69">
        <w:trPr>
          <w:trHeight w:val="300"/>
          <w:ins w:id="242" w:author="Antonova, Natalya V." w:date="2016-06-13T14:56:00Z"/>
          <w:trPrChange w:id="243" w:author="Antonova, Natalya V." w:date="2016-06-13T16:25:00Z">
            <w:trPr>
              <w:trHeight w:val="300"/>
            </w:trPr>
          </w:trPrChange>
        </w:trPr>
        <w:tc>
          <w:tcPr>
            <w:tcW w:w="984" w:type="dxa"/>
            <w:shd w:val="clear" w:color="auto" w:fill="auto"/>
            <w:noWrap/>
            <w:vAlign w:val="bottom"/>
            <w:hideMark/>
            <w:tcPrChange w:id="244"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245" w:author="Antonova, Natalya V." w:date="2016-06-13T14:56:00Z"/>
                <w:rFonts w:ascii="Calibri" w:eastAsia="Times New Roman" w:hAnsi="Calibri" w:cs="Times New Roman"/>
                <w:color w:val="000000"/>
              </w:rPr>
            </w:pPr>
            <w:ins w:id="246" w:author="Antonova, Natalya V." w:date="2016-06-13T14:56:00Z">
              <w:r w:rsidRPr="00B445A6">
                <w:rPr>
                  <w:rFonts w:ascii="Calibri" w:eastAsia="Times New Roman" w:hAnsi="Calibri" w:cs="Times New Roman"/>
                  <w:color w:val="000000"/>
                </w:rPr>
                <w:t>AC.1-5</w:t>
              </w:r>
            </w:ins>
          </w:p>
        </w:tc>
        <w:tc>
          <w:tcPr>
            <w:tcW w:w="1911" w:type="dxa"/>
            <w:shd w:val="clear" w:color="auto" w:fill="auto"/>
            <w:noWrap/>
            <w:vAlign w:val="bottom"/>
            <w:hideMark/>
            <w:tcPrChange w:id="247"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248" w:author="Antonova, Natalya V." w:date="2016-06-13T14:56:00Z"/>
                <w:rFonts w:ascii="Calibri" w:eastAsia="Times New Roman" w:hAnsi="Calibri" w:cs="Times New Roman"/>
                <w:color w:val="000000"/>
              </w:rPr>
            </w:pPr>
            <w:ins w:id="249"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250"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251" w:author="Antonova, Natalya V." w:date="2016-06-13T14:56:00Z"/>
                <w:rFonts w:ascii="Calibri" w:eastAsia="Times New Roman" w:hAnsi="Calibri" w:cs="Times New Roman"/>
                <w:color w:val="000000"/>
              </w:rPr>
            </w:pPr>
            <w:ins w:id="252" w:author="Antonova, Natalya V." w:date="2016-06-13T14:56:00Z">
              <w:r w:rsidRPr="00B445A6">
                <w:rPr>
                  <w:rFonts w:ascii="Calibri" w:eastAsia="Times New Roman" w:hAnsi="Calibri" w:cs="Times New Roman"/>
                  <w:color w:val="000000"/>
                </w:rPr>
                <w:t>500266</w:t>
              </w:r>
            </w:ins>
          </w:p>
        </w:tc>
        <w:tc>
          <w:tcPr>
            <w:tcW w:w="1080" w:type="dxa"/>
            <w:shd w:val="clear" w:color="auto" w:fill="auto"/>
            <w:noWrap/>
            <w:vAlign w:val="bottom"/>
            <w:hideMark/>
            <w:tcPrChange w:id="253"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254" w:author="Antonova, Natalya V." w:date="2016-06-13T14:56:00Z"/>
                <w:rFonts w:ascii="Calibri" w:eastAsia="Times New Roman" w:hAnsi="Calibri" w:cs="Times New Roman"/>
                <w:color w:val="000000"/>
              </w:rPr>
            </w:pPr>
            <w:ins w:id="255" w:author="Antonova, Natalya V." w:date="2016-06-13T14:56:00Z">
              <w:r w:rsidRPr="00B445A6">
                <w:rPr>
                  <w:rFonts w:ascii="Calibri" w:eastAsia="Times New Roman" w:hAnsi="Calibri" w:cs="Times New Roman"/>
                  <w:color w:val="000000"/>
                </w:rPr>
                <w:t>5367995</w:t>
              </w:r>
            </w:ins>
          </w:p>
        </w:tc>
        <w:tc>
          <w:tcPr>
            <w:tcW w:w="1364" w:type="dxa"/>
            <w:shd w:val="clear" w:color="auto" w:fill="auto"/>
            <w:noWrap/>
            <w:vAlign w:val="bottom"/>
            <w:hideMark/>
            <w:tcPrChange w:id="256"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257" w:author="Antonova, Natalya V." w:date="2016-06-13T14:56:00Z"/>
                <w:rFonts w:ascii="Calibri" w:eastAsia="Times New Roman" w:hAnsi="Calibri" w:cs="Times New Roman"/>
                <w:color w:val="000000"/>
              </w:rPr>
            </w:pPr>
            <w:ins w:id="258"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259"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260" w:author="Antonova, Natalya V." w:date="2016-06-13T14:56:00Z"/>
                <w:rFonts w:ascii="Calibri" w:eastAsia="Times New Roman" w:hAnsi="Calibri" w:cs="Times New Roman"/>
                <w:color w:val="000000"/>
              </w:rPr>
            </w:pPr>
            <w:ins w:id="261" w:author="Antonova, Natalya V." w:date="2016-06-13T14:56:00Z">
              <w:r w:rsidRPr="00B445A6">
                <w:rPr>
                  <w:rFonts w:ascii="Calibri" w:eastAsia="Times New Roman" w:hAnsi="Calibri" w:cs="Times New Roman"/>
                  <w:color w:val="000000"/>
                </w:rPr>
                <w:t>GRTS</w:t>
              </w:r>
            </w:ins>
          </w:p>
        </w:tc>
        <w:tc>
          <w:tcPr>
            <w:tcW w:w="1112" w:type="dxa"/>
            <w:tcPrChange w:id="262" w:author="Antonova, Natalya V." w:date="2016-06-13T16:25:00Z">
              <w:tcPr>
                <w:tcW w:w="960" w:type="dxa"/>
                <w:gridSpan w:val="2"/>
              </w:tcPr>
            </w:tcPrChange>
          </w:tcPr>
          <w:p w:rsidR="00B445A6" w:rsidRPr="00B445A6" w:rsidRDefault="00B445A6" w:rsidP="00B445A6">
            <w:pPr>
              <w:spacing w:after="0" w:line="240" w:lineRule="auto"/>
              <w:jc w:val="right"/>
              <w:rPr>
                <w:ins w:id="263" w:author="Antonova, Natalya V." w:date="2016-06-13T14:57:00Z"/>
                <w:rFonts w:ascii="Calibri" w:eastAsia="Times New Roman" w:hAnsi="Calibri" w:cs="Times New Roman"/>
                <w:color w:val="000000"/>
              </w:rPr>
            </w:pPr>
          </w:p>
        </w:tc>
      </w:tr>
      <w:tr w:rsidR="00B445A6" w:rsidRPr="00B445A6" w:rsidTr="00936E69">
        <w:trPr>
          <w:trHeight w:val="300"/>
          <w:ins w:id="264" w:author="Antonova, Natalya V." w:date="2016-06-13T14:56:00Z"/>
          <w:trPrChange w:id="265" w:author="Antonova, Natalya V." w:date="2016-06-13T16:25:00Z">
            <w:trPr>
              <w:trHeight w:val="300"/>
            </w:trPr>
          </w:trPrChange>
        </w:trPr>
        <w:tc>
          <w:tcPr>
            <w:tcW w:w="984" w:type="dxa"/>
            <w:shd w:val="clear" w:color="auto" w:fill="auto"/>
            <w:noWrap/>
            <w:vAlign w:val="bottom"/>
            <w:hideMark/>
            <w:tcPrChange w:id="266"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267" w:author="Antonova, Natalya V." w:date="2016-06-13T14:56:00Z"/>
                <w:rFonts w:ascii="Calibri" w:eastAsia="Times New Roman" w:hAnsi="Calibri" w:cs="Times New Roman"/>
                <w:color w:val="000000"/>
              </w:rPr>
            </w:pPr>
            <w:ins w:id="268" w:author="Antonova, Natalya V." w:date="2016-06-13T14:56:00Z">
              <w:r w:rsidRPr="00B445A6">
                <w:rPr>
                  <w:rFonts w:ascii="Calibri" w:eastAsia="Times New Roman" w:hAnsi="Calibri" w:cs="Times New Roman"/>
                  <w:color w:val="000000"/>
                </w:rPr>
                <w:t>AC.1-5</w:t>
              </w:r>
            </w:ins>
          </w:p>
        </w:tc>
        <w:tc>
          <w:tcPr>
            <w:tcW w:w="1911" w:type="dxa"/>
            <w:shd w:val="clear" w:color="auto" w:fill="auto"/>
            <w:noWrap/>
            <w:vAlign w:val="bottom"/>
            <w:hideMark/>
            <w:tcPrChange w:id="269"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270" w:author="Antonova, Natalya V." w:date="2016-06-13T14:56:00Z"/>
                <w:rFonts w:ascii="Calibri" w:eastAsia="Times New Roman" w:hAnsi="Calibri" w:cs="Times New Roman"/>
                <w:color w:val="000000"/>
              </w:rPr>
            </w:pPr>
            <w:ins w:id="271"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272"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273" w:author="Antonova, Natalya V." w:date="2016-06-13T14:56:00Z"/>
                <w:rFonts w:ascii="Calibri" w:eastAsia="Times New Roman" w:hAnsi="Calibri" w:cs="Times New Roman"/>
                <w:color w:val="000000"/>
              </w:rPr>
            </w:pPr>
            <w:ins w:id="274" w:author="Antonova, Natalya V." w:date="2016-06-13T14:56:00Z">
              <w:r w:rsidRPr="00B445A6">
                <w:rPr>
                  <w:rFonts w:ascii="Calibri" w:eastAsia="Times New Roman" w:hAnsi="Calibri" w:cs="Times New Roman"/>
                  <w:color w:val="000000"/>
                </w:rPr>
                <w:t>500266</w:t>
              </w:r>
            </w:ins>
          </w:p>
        </w:tc>
        <w:tc>
          <w:tcPr>
            <w:tcW w:w="1080" w:type="dxa"/>
            <w:shd w:val="clear" w:color="auto" w:fill="auto"/>
            <w:noWrap/>
            <w:vAlign w:val="bottom"/>
            <w:hideMark/>
            <w:tcPrChange w:id="275"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276" w:author="Antonova, Natalya V." w:date="2016-06-13T14:56:00Z"/>
                <w:rFonts w:ascii="Calibri" w:eastAsia="Times New Roman" w:hAnsi="Calibri" w:cs="Times New Roman"/>
                <w:color w:val="000000"/>
              </w:rPr>
            </w:pPr>
            <w:ins w:id="277" w:author="Antonova, Natalya V." w:date="2016-06-13T14:56:00Z">
              <w:r w:rsidRPr="00B445A6">
                <w:rPr>
                  <w:rFonts w:ascii="Calibri" w:eastAsia="Times New Roman" w:hAnsi="Calibri" w:cs="Times New Roman"/>
                  <w:color w:val="000000"/>
                </w:rPr>
                <w:t>5366900</w:t>
              </w:r>
            </w:ins>
          </w:p>
        </w:tc>
        <w:tc>
          <w:tcPr>
            <w:tcW w:w="1364" w:type="dxa"/>
            <w:shd w:val="clear" w:color="auto" w:fill="auto"/>
            <w:noWrap/>
            <w:vAlign w:val="bottom"/>
            <w:hideMark/>
            <w:tcPrChange w:id="278"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279" w:author="Antonova, Natalya V." w:date="2016-06-13T14:56:00Z"/>
                <w:rFonts w:ascii="Calibri" w:eastAsia="Times New Roman" w:hAnsi="Calibri" w:cs="Times New Roman"/>
                <w:color w:val="000000"/>
              </w:rPr>
            </w:pPr>
            <w:ins w:id="280"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281"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282" w:author="Antonova, Natalya V." w:date="2016-06-13T14:56:00Z"/>
                <w:rFonts w:ascii="Calibri" w:eastAsia="Times New Roman" w:hAnsi="Calibri" w:cs="Times New Roman"/>
                <w:color w:val="000000"/>
              </w:rPr>
            </w:pPr>
            <w:ins w:id="283" w:author="Antonova, Natalya V." w:date="2016-06-13T14:56:00Z">
              <w:r w:rsidRPr="00B445A6">
                <w:rPr>
                  <w:rFonts w:ascii="Calibri" w:eastAsia="Times New Roman" w:hAnsi="Calibri" w:cs="Times New Roman"/>
                  <w:color w:val="000000"/>
                </w:rPr>
                <w:t>GRTS</w:t>
              </w:r>
            </w:ins>
          </w:p>
        </w:tc>
        <w:tc>
          <w:tcPr>
            <w:tcW w:w="1112" w:type="dxa"/>
            <w:tcPrChange w:id="284" w:author="Antonova, Natalya V." w:date="2016-06-13T16:25:00Z">
              <w:tcPr>
                <w:tcW w:w="960" w:type="dxa"/>
                <w:gridSpan w:val="2"/>
              </w:tcPr>
            </w:tcPrChange>
          </w:tcPr>
          <w:p w:rsidR="00B445A6" w:rsidRPr="00B445A6" w:rsidRDefault="00670C3B" w:rsidP="00B445A6">
            <w:pPr>
              <w:spacing w:after="0" w:line="240" w:lineRule="auto"/>
              <w:jc w:val="right"/>
              <w:rPr>
                <w:ins w:id="285" w:author="Antonova, Natalya V." w:date="2016-06-13T14:57:00Z"/>
                <w:rFonts w:ascii="Calibri" w:eastAsia="Times New Roman" w:hAnsi="Calibri" w:cs="Times New Roman"/>
                <w:color w:val="000000"/>
              </w:rPr>
            </w:pPr>
            <w:ins w:id="286" w:author="Antonova, Natalya V." w:date="2016-06-13T15:25:00Z">
              <w:r w:rsidRPr="00670C3B">
                <w:rPr>
                  <w:rFonts w:ascii="Calibri" w:eastAsia="Times New Roman" w:hAnsi="Calibri" w:cs="Times New Roman"/>
                  <w:color w:val="000000"/>
                </w:rPr>
                <w:t>1095.09</w:t>
              </w:r>
            </w:ins>
          </w:p>
        </w:tc>
      </w:tr>
      <w:tr w:rsidR="00B445A6" w:rsidRPr="00B445A6" w:rsidTr="00936E69">
        <w:trPr>
          <w:trHeight w:val="300"/>
          <w:ins w:id="287" w:author="Antonova, Natalya V." w:date="2016-06-13T14:56:00Z"/>
          <w:trPrChange w:id="288" w:author="Antonova, Natalya V." w:date="2016-06-13T16:25:00Z">
            <w:trPr>
              <w:trHeight w:val="300"/>
            </w:trPr>
          </w:trPrChange>
        </w:trPr>
        <w:tc>
          <w:tcPr>
            <w:tcW w:w="984" w:type="dxa"/>
            <w:shd w:val="clear" w:color="auto" w:fill="auto"/>
            <w:noWrap/>
            <w:vAlign w:val="bottom"/>
            <w:hideMark/>
            <w:tcPrChange w:id="289"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290" w:author="Antonova, Natalya V." w:date="2016-06-13T14:56:00Z"/>
                <w:rFonts w:ascii="Calibri" w:eastAsia="Times New Roman" w:hAnsi="Calibri" w:cs="Times New Roman"/>
                <w:color w:val="000000"/>
              </w:rPr>
            </w:pPr>
            <w:ins w:id="291" w:author="Antonova, Natalya V." w:date="2016-06-13T14:56:00Z">
              <w:r w:rsidRPr="00B445A6">
                <w:rPr>
                  <w:rFonts w:ascii="Calibri" w:eastAsia="Times New Roman" w:hAnsi="Calibri" w:cs="Times New Roman"/>
                  <w:color w:val="000000"/>
                </w:rPr>
                <w:t>AC.1-6</w:t>
              </w:r>
            </w:ins>
          </w:p>
        </w:tc>
        <w:tc>
          <w:tcPr>
            <w:tcW w:w="1911" w:type="dxa"/>
            <w:shd w:val="clear" w:color="auto" w:fill="auto"/>
            <w:noWrap/>
            <w:vAlign w:val="bottom"/>
            <w:hideMark/>
            <w:tcPrChange w:id="292"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293" w:author="Antonova, Natalya V." w:date="2016-06-13T14:56:00Z"/>
                <w:rFonts w:ascii="Calibri" w:eastAsia="Times New Roman" w:hAnsi="Calibri" w:cs="Times New Roman"/>
                <w:color w:val="000000"/>
              </w:rPr>
            </w:pPr>
            <w:ins w:id="294"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295"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296" w:author="Antonova, Natalya V." w:date="2016-06-13T14:56:00Z"/>
                <w:rFonts w:ascii="Calibri" w:eastAsia="Times New Roman" w:hAnsi="Calibri" w:cs="Times New Roman"/>
                <w:color w:val="000000"/>
              </w:rPr>
            </w:pPr>
            <w:ins w:id="297" w:author="Antonova, Natalya V." w:date="2016-06-13T14:56:00Z">
              <w:r w:rsidRPr="00B445A6">
                <w:rPr>
                  <w:rFonts w:ascii="Calibri" w:eastAsia="Times New Roman" w:hAnsi="Calibri" w:cs="Times New Roman"/>
                  <w:color w:val="000000"/>
                </w:rPr>
                <w:t>498137</w:t>
              </w:r>
            </w:ins>
          </w:p>
        </w:tc>
        <w:tc>
          <w:tcPr>
            <w:tcW w:w="1080" w:type="dxa"/>
            <w:shd w:val="clear" w:color="auto" w:fill="auto"/>
            <w:noWrap/>
            <w:vAlign w:val="bottom"/>
            <w:hideMark/>
            <w:tcPrChange w:id="298"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299" w:author="Antonova, Natalya V." w:date="2016-06-13T14:56:00Z"/>
                <w:rFonts w:ascii="Calibri" w:eastAsia="Times New Roman" w:hAnsi="Calibri" w:cs="Times New Roman"/>
                <w:color w:val="000000"/>
              </w:rPr>
            </w:pPr>
            <w:ins w:id="300" w:author="Antonova, Natalya V." w:date="2016-06-13T14:56:00Z">
              <w:r w:rsidRPr="00B445A6">
                <w:rPr>
                  <w:rFonts w:ascii="Calibri" w:eastAsia="Times New Roman" w:hAnsi="Calibri" w:cs="Times New Roman"/>
                  <w:color w:val="000000"/>
                </w:rPr>
                <w:t>5368643</w:t>
              </w:r>
            </w:ins>
          </w:p>
        </w:tc>
        <w:tc>
          <w:tcPr>
            <w:tcW w:w="1364" w:type="dxa"/>
            <w:shd w:val="clear" w:color="auto" w:fill="auto"/>
            <w:noWrap/>
            <w:vAlign w:val="bottom"/>
            <w:hideMark/>
            <w:tcPrChange w:id="301"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302" w:author="Antonova, Natalya V." w:date="2016-06-13T14:56:00Z"/>
                <w:rFonts w:ascii="Calibri" w:eastAsia="Times New Roman" w:hAnsi="Calibri" w:cs="Times New Roman"/>
                <w:color w:val="000000"/>
              </w:rPr>
            </w:pPr>
            <w:ins w:id="303"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304"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305" w:author="Antonova, Natalya V." w:date="2016-06-13T14:56:00Z"/>
                <w:rFonts w:ascii="Calibri" w:eastAsia="Times New Roman" w:hAnsi="Calibri" w:cs="Times New Roman"/>
                <w:color w:val="000000"/>
              </w:rPr>
            </w:pPr>
            <w:ins w:id="306" w:author="Antonova, Natalya V." w:date="2016-06-13T14:56:00Z">
              <w:r w:rsidRPr="00B445A6">
                <w:rPr>
                  <w:rFonts w:ascii="Calibri" w:eastAsia="Times New Roman" w:hAnsi="Calibri" w:cs="Times New Roman"/>
                  <w:color w:val="000000"/>
                </w:rPr>
                <w:t>GRTS</w:t>
              </w:r>
            </w:ins>
          </w:p>
        </w:tc>
        <w:tc>
          <w:tcPr>
            <w:tcW w:w="1112" w:type="dxa"/>
            <w:tcPrChange w:id="307" w:author="Antonova, Natalya V." w:date="2016-06-13T16:25:00Z">
              <w:tcPr>
                <w:tcW w:w="960" w:type="dxa"/>
                <w:gridSpan w:val="2"/>
              </w:tcPr>
            </w:tcPrChange>
          </w:tcPr>
          <w:p w:rsidR="00B445A6" w:rsidRPr="00B445A6" w:rsidRDefault="00B445A6" w:rsidP="00B445A6">
            <w:pPr>
              <w:spacing w:after="0" w:line="240" w:lineRule="auto"/>
              <w:jc w:val="right"/>
              <w:rPr>
                <w:ins w:id="308" w:author="Antonova, Natalya V." w:date="2016-06-13T14:57:00Z"/>
                <w:rFonts w:ascii="Calibri" w:eastAsia="Times New Roman" w:hAnsi="Calibri" w:cs="Times New Roman"/>
                <w:color w:val="000000"/>
              </w:rPr>
            </w:pPr>
          </w:p>
        </w:tc>
      </w:tr>
      <w:tr w:rsidR="00B445A6" w:rsidRPr="00B445A6" w:rsidTr="00936E69">
        <w:trPr>
          <w:trHeight w:val="300"/>
          <w:ins w:id="309" w:author="Antonova, Natalya V." w:date="2016-06-13T14:56:00Z"/>
          <w:trPrChange w:id="310" w:author="Antonova, Natalya V." w:date="2016-06-13T16:25:00Z">
            <w:trPr>
              <w:trHeight w:val="300"/>
            </w:trPr>
          </w:trPrChange>
        </w:trPr>
        <w:tc>
          <w:tcPr>
            <w:tcW w:w="984" w:type="dxa"/>
            <w:shd w:val="clear" w:color="auto" w:fill="auto"/>
            <w:noWrap/>
            <w:vAlign w:val="bottom"/>
            <w:hideMark/>
            <w:tcPrChange w:id="311"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312" w:author="Antonova, Natalya V." w:date="2016-06-13T14:56:00Z"/>
                <w:rFonts w:ascii="Calibri" w:eastAsia="Times New Roman" w:hAnsi="Calibri" w:cs="Times New Roman"/>
                <w:color w:val="000000"/>
              </w:rPr>
            </w:pPr>
            <w:ins w:id="313" w:author="Antonova, Natalya V." w:date="2016-06-13T14:56:00Z">
              <w:r w:rsidRPr="00B445A6">
                <w:rPr>
                  <w:rFonts w:ascii="Calibri" w:eastAsia="Times New Roman" w:hAnsi="Calibri" w:cs="Times New Roman"/>
                  <w:color w:val="000000"/>
                </w:rPr>
                <w:t>AC.1-6</w:t>
              </w:r>
            </w:ins>
          </w:p>
        </w:tc>
        <w:tc>
          <w:tcPr>
            <w:tcW w:w="1911" w:type="dxa"/>
            <w:shd w:val="clear" w:color="auto" w:fill="auto"/>
            <w:noWrap/>
            <w:vAlign w:val="bottom"/>
            <w:hideMark/>
            <w:tcPrChange w:id="314"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315" w:author="Antonova, Natalya V." w:date="2016-06-13T14:56:00Z"/>
                <w:rFonts w:ascii="Calibri" w:eastAsia="Times New Roman" w:hAnsi="Calibri" w:cs="Times New Roman"/>
                <w:color w:val="000000"/>
              </w:rPr>
            </w:pPr>
            <w:ins w:id="316"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317"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318" w:author="Antonova, Natalya V." w:date="2016-06-13T14:56:00Z"/>
                <w:rFonts w:ascii="Calibri" w:eastAsia="Times New Roman" w:hAnsi="Calibri" w:cs="Times New Roman"/>
                <w:color w:val="000000"/>
              </w:rPr>
            </w:pPr>
            <w:ins w:id="319" w:author="Antonova, Natalya V." w:date="2016-06-13T14:56:00Z">
              <w:r w:rsidRPr="00B445A6">
                <w:rPr>
                  <w:rFonts w:ascii="Calibri" w:eastAsia="Times New Roman" w:hAnsi="Calibri" w:cs="Times New Roman"/>
                  <w:color w:val="000000"/>
                </w:rPr>
                <w:t>498137</w:t>
              </w:r>
            </w:ins>
          </w:p>
        </w:tc>
        <w:tc>
          <w:tcPr>
            <w:tcW w:w="1080" w:type="dxa"/>
            <w:shd w:val="clear" w:color="auto" w:fill="auto"/>
            <w:noWrap/>
            <w:vAlign w:val="bottom"/>
            <w:hideMark/>
            <w:tcPrChange w:id="320"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321" w:author="Antonova, Natalya V." w:date="2016-06-13T14:56:00Z"/>
                <w:rFonts w:ascii="Calibri" w:eastAsia="Times New Roman" w:hAnsi="Calibri" w:cs="Times New Roman"/>
                <w:color w:val="000000"/>
              </w:rPr>
            </w:pPr>
            <w:ins w:id="322" w:author="Antonova, Natalya V." w:date="2016-06-13T14:56:00Z">
              <w:r w:rsidRPr="00B445A6">
                <w:rPr>
                  <w:rFonts w:ascii="Calibri" w:eastAsia="Times New Roman" w:hAnsi="Calibri" w:cs="Times New Roman"/>
                  <w:color w:val="000000"/>
                </w:rPr>
                <w:t>5367384</w:t>
              </w:r>
            </w:ins>
          </w:p>
        </w:tc>
        <w:tc>
          <w:tcPr>
            <w:tcW w:w="1364" w:type="dxa"/>
            <w:shd w:val="clear" w:color="auto" w:fill="auto"/>
            <w:noWrap/>
            <w:vAlign w:val="bottom"/>
            <w:hideMark/>
            <w:tcPrChange w:id="323"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324" w:author="Antonova, Natalya V." w:date="2016-06-13T14:56:00Z"/>
                <w:rFonts w:ascii="Calibri" w:eastAsia="Times New Roman" w:hAnsi="Calibri" w:cs="Times New Roman"/>
                <w:color w:val="000000"/>
              </w:rPr>
            </w:pPr>
            <w:ins w:id="325"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326"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327" w:author="Antonova, Natalya V." w:date="2016-06-13T14:56:00Z"/>
                <w:rFonts w:ascii="Calibri" w:eastAsia="Times New Roman" w:hAnsi="Calibri" w:cs="Times New Roman"/>
                <w:color w:val="000000"/>
              </w:rPr>
            </w:pPr>
            <w:ins w:id="328" w:author="Antonova, Natalya V." w:date="2016-06-13T14:56:00Z">
              <w:r w:rsidRPr="00B445A6">
                <w:rPr>
                  <w:rFonts w:ascii="Calibri" w:eastAsia="Times New Roman" w:hAnsi="Calibri" w:cs="Times New Roman"/>
                  <w:color w:val="000000"/>
                </w:rPr>
                <w:t>2012</w:t>
              </w:r>
            </w:ins>
          </w:p>
        </w:tc>
        <w:tc>
          <w:tcPr>
            <w:tcW w:w="1112" w:type="dxa"/>
            <w:tcPrChange w:id="329" w:author="Antonova, Natalya V." w:date="2016-06-13T16:25:00Z">
              <w:tcPr>
                <w:tcW w:w="960" w:type="dxa"/>
                <w:gridSpan w:val="2"/>
              </w:tcPr>
            </w:tcPrChange>
          </w:tcPr>
          <w:p w:rsidR="00B445A6" w:rsidRPr="00B445A6" w:rsidRDefault="00A20E0B" w:rsidP="00B445A6">
            <w:pPr>
              <w:spacing w:after="0" w:line="240" w:lineRule="auto"/>
              <w:jc w:val="right"/>
              <w:rPr>
                <w:ins w:id="330" w:author="Antonova, Natalya V." w:date="2016-06-13T14:57:00Z"/>
                <w:rFonts w:ascii="Calibri" w:eastAsia="Times New Roman" w:hAnsi="Calibri" w:cs="Times New Roman"/>
                <w:color w:val="000000"/>
              </w:rPr>
            </w:pPr>
            <w:ins w:id="331" w:author="Antonova, Natalya V." w:date="2016-06-13T16:31:00Z">
              <w:r w:rsidRPr="00A20E0B">
                <w:rPr>
                  <w:rFonts w:ascii="Calibri" w:eastAsia="Times New Roman" w:hAnsi="Calibri" w:cs="Times New Roman"/>
                  <w:color w:val="000000"/>
                </w:rPr>
                <w:t>1259.04</w:t>
              </w:r>
            </w:ins>
          </w:p>
        </w:tc>
      </w:tr>
      <w:tr w:rsidR="00B445A6" w:rsidRPr="00B445A6" w:rsidTr="00936E69">
        <w:trPr>
          <w:trHeight w:val="300"/>
          <w:ins w:id="332" w:author="Antonova, Natalya V." w:date="2016-06-13T14:56:00Z"/>
          <w:trPrChange w:id="333" w:author="Antonova, Natalya V." w:date="2016-06-13T16:25:00Z">
            <w:trPr>
              <w:trHeight w:val="300"/>
            </w:trPr>
          </w:trPrChange>
        </w:trPr>
        <w:tc>
          <w:tcPr>
            <w:tcW w:w="984" w:type="dxa"/>
            <w:shd w:val="clear" w:color="auto" w:fill="auto"/>
            <w:noWrap/>
            <w:vAlign w:val="bottom"/>
            <w:hideMark/>
            <w:tcPrChange w:id="334"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335" w:author="Antonova, Natalya V." w:date="2016-06-13T14:56:00Z"/>
                <w:rFonts w:ascii="Calibri" w:eastAsia="Times New Roman" w:hAnsi="Calibri" w:cs="Times New Roman"/>
                <w:color w:val="000000"/>
              </w:rPr>
            </w:pPr>
            <w:ins w:id="336" w:author="Antonova, Natalya V." w:date="2016-06-13T14:56:00Z">
              <w:r w:rsidRPr="00B445A6">
                <w:rPr>
                  <w:rFonts w:ascii="Calibri" w:eastAsia="Times New Roman" w:hAnsi="Calibri" w:cs="Times New Roman"/>
                  <w:color w:val="000000"/>
                </w:rPr>
                <w:t>AC.1-7</w:t>
              </w:r>
            </w:ins>
          </w:p>
        </w:tc>
        <w:tc>
          <w:tcPr>
            <w:tcW w:w="1911" w:type="dxa"/>
            <w:shd w:val="clear" w:color="auto" w:fill="auto"/>
            <w:noWrap/>
            <w:vAlign w:val="bottom"/>
            <w:hideMark/>
            <w:tcPrChange w:id="337"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338" w:author="Antonova, Natalya V." w:date="2016-06-13T14:56:00Z"/>
                <w:rFonts w:ascii="Calibri" w:eastAsia="Times New Roman" w:hAnsi="Calibri" w:cs="Times New Roman"/>
                <w:color w:val="000000"/>
              </w:rPr>
            </w:pPr>
            <w:ins w:id="339"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340"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341" w:author="Antonova, Natalya V." w:date="2016-06-13T14:56:00Z"/>
                <w:rFonts w:ascii="Calibri" w:eastAsia="Times New Roman" w:hAnsi="Calibri" w:cs="Times New Roman"/>
                <w:color w:val="000000"/>
              </w:rPr>
            </w:pPr>
            <w:ins w:id="342" w:author="Antonova, Natalya V." w:date="2016-06-13T14:56:00Z">
              <w:r w:rsidRPr="00B445A6">
                <w:rPr>
                  <w:rFonts w:ascii="Calibri" w:eastAsia="Times New Roman" w:hAnsi="Calibri" w:cs="Times New Roman"/>
                  <w:color w:val="000000"/>
                </w:rPr>
                <w:t>499732</w:t>
              </w:r>
            </w:ins>
          </w:p>
        </w:tc>
        <w:tc>
          <w:tcPr>
            <w:tcW w:w="1080" w:type="dxa"/>
            <w:shd w:val="clear" w:color="auto" w:fill="auto"/>
            <w:noWrap/>
            <w:vAlign w:val="bottom"/>
            <w:hideMark/>
            <w:tcPrChange w:id="343"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344" w:author="Antonova, Natalya V." w:date="2016-06-13T14:56:00Z"/>
                <w:rFonts w:ascii="Calibri" w:eastAsia="Times New Roman" w:hAnsi="Calibri" w:cs="Times New Roman"/>
                <w:color w:val="000000"/>
              </w:rPr>
            </w:pPr>
            <w:ins w:id="345" w:author="Antonova, Natalya V." w:date="2016-06-13T14:56:00Z">
              <w:r w:rsidRPr="00B445A6">
                <w:rPr>
                  <w:rFonts w:ascii="Calibri" w:eastAsia="Times New Roman" w:hAnsi="Calibri" w:cs="Times New Roman"/>
                  <w:color w:val="000000"/>
                </w:rPr>
                <w:t>5368369</w:t>
              </w:r>
            </w:ins>
          </w:p>
        </w:tc>
        <w:tc>
          <w:tcPr>
            <w:tcW w:w="1364" w:type="dxa"/>
            <w:shd w:val="clear" w:color="auto" w:fill="auto"/>
            <w:noWrap/>
            <w:vAlign w:val="bottom"/>
            <w:hideMark/>
            <w:tcPrChange w:id="346"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347" w:author="Antonova, Natalya V." w:date="2016-06-13T14:56:00Z"/>
                <w:rFonts w:ascii="Calibri" w:eastAsia="Times New Roman" w:hAnsi="Calibri" w:cs="Times New Roman"/>
                <w:color w:val="000000"/>
              </w:rPr>
            </w:pPr>
            <w:ins w:id="348"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349"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350" w:author="Antonova, Natalya V." w:date="2016-06-13T14:56:00Z"/>
                <w:rFonts w:ascii="Calibri" w:eastAsia="Times New Roman" w:hAnsi="Calibri" w:cs="Times New Roman"/>
                <w:color w:val="000000"/>
              </w:rPr>
            </w:pPr>
            <w:ins w:id="351" w:author="Antonova, Natalya V." w:date="2016-06-13T14:56:00Z">
              <w:r w:rsidRPr="00B445A6">
                <w:rPr>
                  <w:rFonts w:ascii="Calibri" w:eastAsia="Times New Roman" w:hAnsi="Calibri" w:cs="Times New Roman"/>
                  <w:color w:val="000000"/>
                </w:rPr>
                <w:t>2013</w:t>
              </w:r>
            </w:ins>
          </w:p>
        </w:tc>
        <w:tc>
          <w:tcPr>
            <w:tcW w:w="1112" w:type="dxa"/>
            <w:tcPrChange w:id="352" w:author="Antonova, Natalya V." w:date="2016-06-13T16:25:00Z">
              <w:tcPr>
                <w:tcW w:w="960" w:type="dxa"/>
                <w:gridSpan w:val="2"/>
              </w:tcPr>
            </w:tcPrChange>
          </w:tcPr>
          <w:p w:rsidR="00B445A6" w:rsidRPr="00B445A6" w:rsidRDefault="00B445A6" w:rsidP="00B445A6">
            <w:pPr>
              <w:spacing w:after="0" w:line="240" w:lineRule="auto"/>
              <w:jc w:val="right"/>
              <w:rPr>
                <w:ins w:id="353" w:author="Antonova, Natalya V." w:date="2016-06-13T14:57:00Z"/>
                <w:rFonts w:ascii="Calibri" w:eastAsia="Times New Roman" w:hAnsi="Calibri" w:cs="Times New Roman"/>
                <w:color w:val="000000"/>
              </w:rPr>
            </w:pPr>
          </w:p>
        </w:tc>
      </w:tr>
      <w:tr w:rsidR="00B445A6" w:rsidRPr="00B445A6" w:rsidTr="00936E69">
        <w:trPr>
          <w:trHeight w:val="300"/>
          <w:ins w:id="354" w:author="Antonova, Natalya V." w:date="2016-06-13T14:56:00Z"/>
          <w:trPrChange w:id="355" w:author="Antonova, Natalya V." w:date="2016-06-13T16:25:00Z">
            <w:trPr>
              <w:trHeight w:val="300"/>
            </w:trPr>
          </w:trPrChange>
        </w:trPr>
        <w:tc>
          <w:tcPr>
            <w:tcW w:w="984" w:type="dxa"/>
            <w:shd w:val="clear" w:color="auto" w:fill="auto"/>
            <w:noWrap/>
            <w:vAlign w:val="bottom"/>
            <w:hideMark/>
            <w:tcPrChange w:id="356"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357" w:author="Antonova, Natalya V." w:date="2016-06-13T14:56:00Z"/>
                <w:rFonts w:ascii="Calibri" w:eastAsia="Times New Roman" w:hAnsi="Calibri" w:cs="Times New Roman"/>
                <w:color w:val="000000"/>
              </w:rPr>
            </w:pPr>
            <w:ins w:id="358" w:author="Antonova, Natalya V." w:date="2016-06-13T14:56:00Z">
              <w:r w:rsidRPr="00B445A6">
                <w:rPr>
                  <w:rFonts w:ascii="Calibri" w:eastAsia="Times New Roman" w:hAnsi="Calibri" w:cs="Times New Roman"/>
                  <w:color w:val="000000"/>
                </w:rPr>
                <w:t>AC.1-7</w:t>
              </w:r>
            </w:ins>
          </w:p>
        </w:tc>
        <w:tc>
          <w:tcPr>
            <w:tcW w:w="1911" w:type="dxa"/>
            <w:shd w:val="clear" w:color="auto" w:fill="auto"/>
            <w:noWrap/>
            <w:vAlign w:val="bottom"/>
            <w:hideMark/>
            <w:tcPrChange w:id="359"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360" w:author="Antonova, Natalya V." w:date="2016-06-13T14:56:00Z"/>
                <w:rFonts w:ascii="Calibri" w:eastAsia="Times New Roman" w:hAnsi="Calibri" w:cs="Times New Roman"/>
                <w:color w:val="000000"/>
              </w:rPr>
            </w:pPr>
            <w:ins w:id="361"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362"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363" w:author="Antonova, Natalya V." w:date="2016-06-13T14:56:00Z"/>
                <w:rFonts w:ascii="Calibri" w:eastAsia="Times New Roman" w:hAnsi="Calibri" w:cs="Times New Roman"/>
                <w:color w:val="000000"/>
              </w:rPr>
            </w:pPr>
            <w:ins w:id="364" w:author="Antonova, Natalya V." w:date="2016-06-13T14:56:00Z">
              <w:r w:rsidRPr="00B445A6">
                <w:rPr>
                  <w:rFonts w:ascii="Calibri" w:eastAsia="Times New Roman" w:hAnsi="Calibri" w:cs="Times New Roman"/>
                  <w:color w:val="000000"/>
                </w:rPr>
                <w:t>499732</w:t>
              </w:r>
            </w:ins>
          </w:p>
        </w:tc>
        <w:tc>
          <w:tcPr>
            <w:tcW w:w="1080" w:type="dxa"/>
            <w:shd w:val="clear" w:color="auto" w:fill="auto"/>
            <w:noWrap/>
            <w:vAlign w:val="bottom"/>
            <w:hideMark/>
            <w:tcPrChange w:id="365"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366" w:author="Antonova, Natalya V." w:date="2016-06-13T14:56:00Z"/>
                <w:rFonts w:ascii="Calibri" w:eastAsia="Times New Roman" w:hAnsi="Calibri" w:cs="Times New Roman"/>
                <w:color w:val="000000"/>
              </w:rPr>
            </w:pPr>
            <w:ins w:id="367" w:author="Antonova, Natalya V." w:date="2016-06-13T14:56:00Z">
              <w:r w:rsidRPr="00B445A6">
                <w:rPr>
                  <w:rFonts w:ascii="Calibri" w:eastAsia="Times New Roman" w:hAnsi="Calibri" w:cs="Times New Roman"/>
                  <w:color w:val="000000"/>
                </w:rPr>
                <w:t>5366991</w:t>
              </w:r>
            </w:ins>
          </w:p>
        </w:tc>
        <w:tc>
          <w:tcPr>
            <w:tcW w:w="1364" w:type="dxa"/>
            <w:shd w:val="clear" w:color="auto" w:fill="auto"/>
            <w:noWrap/>
            <w:vAlign w:val="bottom"/>
            <w:hideMark/>
            <w:tcPrChange w:id="368"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369" w:author="Antonova, Natalya V." w:date="2016-06-13T14:56:00Z"/>
                <w:rFonts w:ascii="Calibri" w:eastAsia="Times New Roman" w:hAnsi="Calibri" w:cs="Times New Roman"/>
                <w:color w:val="000000"/>
              </w:rPr>
            </w:pPr>
            <w:ins w:id="370"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371"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372" w:author="Antonova, Natalya V." w:date="2016-06-13T14:56:00Z"/>
                <w:rFonts w:ascii="Calibri" w:eastAsia="Times New Roman" w:hAnsi="Calibri" w:cs="Times New Roman"/>
                <w:color w:val="000000"/>
              </w:rPr>
            </w:pPr>
            <w:ins w:id="373" w:author="Antonova, Natalya V." w:date="2016-06-13T14:56:00Z">
              <w:r w:rsidRPr="00B445A6">
                <w:rPr>
                  <w:rFonts w:ascii="Calibri" w:eastAsia="Times New Roman" w:hAnsi="Calibri" w:cs="Times New Roman"/>
                  <w:color w:val="000000"/>
                </w:rPr>
                <w:t>2015</w:t>
              </w:r>
            </w:ins>
          </w:p>
        </w:tc>
        <w:tc>
          <w:tcPr>
            <w:tcW w:w="1112" w:type="dxa"/>
            <w:tcPrChange w:id="374" w:author="Antonova, Natalya V." w:date="2016-06-13T16:25:00Z">
              <w:tcPr>
                <w:tcW w:w="960" w:type="dxa"/>
                <w:gridSpan w:val="2"/>
              </w:tcPr>
            </w:tcPrChange>
          </w:tcPr>
          <w:p w:rsidR="00B445A6" w:rsidRPr="00B445A6" w:rsidRDefault="00670C3B" w:rsidP="00B445A6">
            <w:pPr>
              <w:spacing w:after="0" w:line="240" w:lineRule="auto"/>
              <w:jc w:val="right"/>
              <w:rPr>
                <w:ins w:id="375" w:author="Antonova, Natalya V." w:date="2016-06-13T14:57:00Z"/>
                <w:rFonts w:ascii="Calibri" w:eastAsia="Times New Roman" w:hAnsi="Calibri" w:cs="Times New Roman"/>
                <w:color w:val="000000"/>
              </w:rPr>
            </w:pPr>
            <w:ins w:id="376" w:author="Antonova, Natalya V." w:date="2016-06-13T15:26:00Z">
              <w:r w:rsidRPr="00670C3B">
                <w:rPr>
                  <w:rFonts w:ascii="Calibri" w:eastAsia="Times New Roman" w:hAnsi="Calibri" w:cs="Times New Roman"/>
                  <w:color w:val="000000"/>
                </w:rPr>
                <w:t>1377.48</w:t>
              </w:r>
            </w:ins>
          </w:p>
        </w:tc>
      </w:tr>
      <w:tr w:rsidR="00B445A6" w:rsidRPr="00B445A6" w:rsidTr="00936E69">
        <w:trPr>
          <w:trHeight w:val="300"/>
          <w:ins w:id="377" w:author="Antonova, Natalya V." w:date="2016-06-13T14:56:00Z"/>
          <w:trPrChange w:id="378" w:author="Antonova, Natalya V." w:date="2016-06-13T16:25:00Z">
            <w:trPr>
              <w:trHeight w:val="300"/>
            </w:trPr>
          </w:trPrChange>
        </w:trPr>
        <w:tc>
          <w:tcPr>
            <w:tcW w:w="984" w:type="dxa"/>
            <w:shd w:val="clear" w:color="auto" w:fill="auto"/>
            <w:noWrap/>
            <w:vAlign w:val="bottom"/>
            <w:hideMark/>
            <w:tcPrChange w:id="379"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380" w:author="Antonova, Natalya V." w:date="2016-06-13T14:56:00Z"/>
                <w:rFonts w:ascii="Calibri" w:eastAsia="Times New Roman" w:hAnsi="Calibri" w:cs="Times New Roman"/>
                <w:color w:val="000000"/>
              </w:rPr>
            </w:pPr>
            <w:ins w:id="381" w:author="Antonova, Natalya V." w:date="2016-06-13T14:56:00Z">
              <w:r w:rsidRPr="00B445A6">
                <w:rPr>
                  <w:rFonts w:ascii="Calibri" w:eastAsia="Times New Roman" w:hAnsi="Calibri" w:cs="Times New Roman"/>
                  <w:color w:val="000000"/>
                </w:rPr>
                <w:t>AC.1-8</w:t>
              </w:r>
            </w:ins>
          </w:p>
        </w:tc>
        <w:tc>
          <w:tcPr>
            <w:tcW w:w="1911" w:type="dxa"/>
            <w:shd w:val="clear" w:color="auto" w:fill="auto"/>
            <w:noWrap/>
            <w:vAlign w:val="bottom"/>
            <w:hideMark/>
            <w:tcPrChange w:id="382"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383" w:author="Antonova, Natalya V." w:date="2016-06-13T14:56:00Z"/>
                <w:rFonts w:ascii="Calibri" w:eastAsia="Times New Roman" w:hAnsi="Calibri" w:cs="Times New Roman"/>
                <w:color w:val="000000"/>
              </w:rPr>
            </w:pPr>
            <w:ins w:id="384"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385"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386" w:author="Antonova, Natalya V." w:date="2016-06-13T14:56:00Z"/>
                <w:rFonts w:ascii="Calibri" w:eastAsia="Times New Roman" w:hAnsi="Calibri" w:cs="Times New Roman"/>
                <w:color w:val="000000"/>
              </w:rPr>
            </w:pPr>
            <w:ins w:id="387" w:author="Antonova, Natalya V." w:date="2016-06-13T14:56:00Z">
              <w:r w:rsidRPr="00B445A6">
                <w:rPr>
                  <w:rFonts w:ascii="Calibri" w:eastAsia="Times New Roman" w:hAnsi="Calibri" w:cs="Times New Roman"/>
                  <w:color w:val="000000"/>
                </w:rPr>
                <w:t>500972</w:t>
              </w:r>
            </w:ins>
          </w:p>
        </w:tc>
        <w:tc>
          <w:tcPr>
            <w:tcW w:w="1080" w:type="dxa"/>
            <w:shd w:val="clear" w:color="auto" w:fill="auto"/>
            <w:noWrap/>
            <w:vAlign w:val="bottom"/>
            <w:hideMark/>
            <w:tcPrChange w:id="388"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389" w:author="Antonova, Natalya V." w:date="2016-06-13T14:56:00Z"/>
                <w:rFonts w:ascii="Calibri" w:eastAsia="Times New Roman" w:hAnsi="Calibri" w:cs="Times New Roman"/>
                <w:color w:val="000000"/>
              </w:rPr>
            </w:pPr>
            <w:ins w:id="390" w:author="Antonova, Natalya V." w:date="2016-06-13T14:56:00Z">
              <w:r w:rsidRPr="00B445A6">
                <w:rPr>
                  <w:rFonts w:ascii="Calibri" w:eastAsia="Times New Roman" w:hAnsi="Calibri" w:cs="Times New Roman"/>
                  <w:color w:val="000000"/>
                </w:rPr>
                <w:t>5367660</w:t>
              </w:r>
            </w:ins>
          </w:p>
        </w:tc>
        <w:tc>
          <w:tcPr>
            <w:tcW w:w="1364" w:type="dxa"/>
            <w:shd w:val="clear" w:color="auto" w:fill="auto"/>
            <w:noWrap/>
            <w:vAlign w:val="bottom"/>
            <w:hideMark/>
            <w:tcPrChange w:id="391"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392" w:author="Antonova, Natalya V." w:date="2016-06-13T14:56:00Z"/>
                <w:rFonts w:ascii="Calibri" w:eastAsia="Times New Roman" w:hAnsi="Calibri" w:cs="Times New Roman"/>
                <w:color w:val="000000"/>
              </w:rPr>
            </w:pPr>
            <w:ins w:id="393"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394"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395" w:author="Antonova, Natalya V." w:date="2016-06-13T14:56:00Z"/>
                <w:rFonts w:ascii="Calibri" w:eastAsia="Times New Roman" w:hAnsi="Calibri" w:cs="Times New Roman"/>
                <w:color w:val="000000"/>
              </w:rPr>
            </w:pPr>
            <w:ins w:id="396" w:author="Antonova, Natalya V." w:date="2016-06-13T14:56:00Z">
              <w:r w:rsidRPr="00B445A6">
                <w:rPr>
                  <w:rFonts w:ascii="Calibri" w:eastAsia="Times New Roman" w:hAnsi="Calibri" w:cs="Times New Roman"/>
                  <w:color w:val="000000"/>
                </w:rPr>
                <w:t>2014</w:t>
              </w:r>
            </w:ins>
          </w:p>
        </w:tc>
        <w:tc>
          <w:tcPr>
            <w:tcW w:w="1112" w:type="dxa"/>
            <w:tcPrChange w:id="397" w:author="Antonova, Natalya V." w:date="2016-06-13T16:25:00Z">
              <w:tcPr>
                <w:tcW w:w="960" w:type="dxa"/>
                <w:gridSpan w:val="2"/>
              </w:tcPr>
            </w:tcPrChange>
          </w:tcPr>
          <w:p w:rsidR="00B445A6" w:rsidRPr="00B445A6" w:rsidRDefault="00B445A6" w:rsidP="00B445A6">
            <w:pPr>
              <w:spacing w:after="0" w:line="240" w:lineRule="auto"/>
              <w:jc w:val="right"/>
              <w:rPr>
                <w:ins w:id="398" w:author="Antonova, Natalya V." w:date="2016-06-13T14:57:00Z"/>
                <w:rFonts w:ascii="Calibri" w:eastAsia="Times New Roman" w:hAnsi="Calibri" w:cs="Times New Roman"/>
                <w:color w:val="000000"/>
              </w:rPr>
            </w:pPr>
          </w:p>
        </w:tc>
      </w:tr>
      <w:tr w:rsidR="00B445A6" w:rsidRPr="00B445A6" w:rsidTr="00936E69">
        <w:trPr>
          <w:trHeight w:val="300"/>
          <w:ins w:id="399" w:author="Antonova, Natalya V." w:date="2016-06-13T14:56:00Z"/>
          <w:trPrChange w:id="400" w:author="Antonova, Natalya V." w:date="2016-06-13T16:25:00Z">
            <w:trPr>
              <w:trHeight w:val="300"/>
            </w:trPr>
          </w:trPrChange>
        </w:trPr>
        <w:tc>
          <w:tcPr>
            <w:tcW w:w="984" w:type="dxa"/>
            <w:shd w:val="clear" w:color="auto" w:fill="auto"/>
            <w:noWrap/>
            <w:vAlign w:val="bottom"/>
            <w:hideMark/>
            <w:tcPrChange w:id="401"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402" w:author="Antonova, Natalya V." w:date="2016-06-13T14:56:00Z"/>
                <w:rFonts w:ascii="Calibri" w:eastAsia="Times New Roman" w:hAnsi="Calibri" w:cs="Times New Roman"/>
                <w:color w:val="000000"/>
              </w:rPr>
            </w:pPr>
            <w:ins w:id="403" w:author="Antonova, Natalya V." w:date="2016-06-13T14:56:00Z">
              <w:r w:rsidRPr="00B445A6">
                <w:rPr>
                  <w:rFonts w:ascii="Calibri" w:eastAsia="Times New Roman" w:hAnsi="Calibri" w:cs="Times New Roman"/>
                  <w:color w:val="000000"/>
                </w:rPr>
                <w:t>AC.1-8</w:t>
              </w:r>
            </w:ins>
          </w:p>
        </w:tc>
        <w:tc>
          <w:tcPr>
            <w:tcW w:w="1911" w:type="dxa"/>
            <w:shd w:val="clear" w:color="auto" w:fill="auto"/>
            <w:noWrap/>
            <w:vAlign w:val="bottom"/>
            <w:hideMark/>
            <w:tcPrChange w:id="404"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405" w:author="Antonova, Natalya V." w:date="2016-06-13T14:56:00Z"/>
                <w:rFonts w:ascii="Calibri" w:eastAsia="Times New Roman" w:hAnsi="Calibri" w:cs="Times New Roman"/>
                <w:color w:val="000000"/>
              </w:rPr>
            </w:pPr>
            <w:ins w:id="406"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407"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408" w:author="Antonova, Natalya V." w:date="2016-06-13T14:56:00Z"/>
                <w:rFonts w:ascii="Calibri" w:eastAsia="Times New Roman" w:hAnsi="Calibri" w:cs="Times New Roman"/>
                <w:color w:val="000000"/>
              </w:rPr>
            </w:pPr>
            <w:ins w:id="409" w:author="Antonova, Natalya V." w:date="2016-06-13T14:56:00Z">
              <w:r w:rsidRPr="00B445A6">
                <w:rPr>
                  <w:rFonts w:ascii="Calibri" w:eastAsia="Times New Roman" w:hAnsi="Calibri" w:cs="Times New Roman"/>
                  <w:color w:val="000000"/>
                </w:rPr>
                <w:t>500972</w:t>
              </w:r>
            </w:ins>
          </w:p>
        </w:tc>
        <w:tc>
          <w:tcPr>
            <w:tcW w:w="1080" w:type="dxa"/>
            <w:shd w:val="clear" w:color="auto" w:fill="auto"/>
            <w:noWrap/>
            <w:vAlign w:val="bottom"/>
            <w:hideMark/>
            <w:tcPrChange w:id="410"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411" w:author="Antonova, Natalya V." w:date="2016-06-13T14:56:00Z"/>
                <w:rFonts w:ascii="Calibri" w:eastAsia="Times New Roman" w:hAnsi="Calibri" w:cs="Times New Roman"/>
                <w:color w:val="000000"/>
              </w:rPr>
            </w:pPr>
            <w:ins w:id="412" w:author="Antonova, Natalya V." w:date="2016-06-13T14:56:00Z">
              <w:r w:rsidRPr="00B445A6">
                <w:rPr>
                  <w:rFonts w:ascii="Calibri" w:eastAsia="Times New Roman" w:hAnsi="Calibri" w:cs="Times New Roman"/>
                  <w:color w:val="000000"/>
                </w:rPr>
                <w:t>5366886</w:t>
              </w:r>
            </w:ins>
          </w:p>
        </w:tc>
        <w:tc>
          <w:tcPr>
            <w:tcW w:w="1364" w:type="dxa"/>
            <w:shd w:val="clear" w:color="auto" w:fill="auto"/>
            <w:noWrap/>
            <w:vAlign w:val="bottom"/>
            <w:hideMark/>
            <w:tcPrChange w:id="413"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414" w:author="Antonova, Natalya V." w:date="2016-06-13T14:56:00Z"/>
                <w:rFonts w:ascii="Calibri" w:eastAsia="Times New Roman" w:hAnsi="Calibri" w:cs="Times New Roman"/>
                <w:color w:val="000000"/>
              </w:rPr>
            </w:pPr>
            <w:ins w:id="415"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416"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417" w:author="Antonova, Natalya V." w:date="2016-06-13T14:56:00Z"/>
                <w:rFonts w:ascii="Calibri" w:eastAsia="Times New Roman" w:hAnsi="Calibri" w:cs="Times New Roman"/>
                <w:color w:val="000000"/>
              </w:rPr>
            </w:pPr>
            <w:ins w:id="418" w:author="Antonova, Natalya V." w:date="2016-06-13T14:56:00Z">
              <w:r w:rsidRPr="00B445A6">
                <w:rPr>
                  <w:rFonts w:ascii="Calibri" w:eastAsia="Times New Roman" w:hAnsi="Calibri" w:cs="Times New Roman"/>
                  <w:color w:val="000000"/>
                </w:rPr>
                <w:t>2009</w:t>
              </w:r>
            </w:ins>
          </w:p>
        </w:tc>
        <w:tc>
          <w:tcPr>
            <w:tcW w:w="1112" w:type="dxa"/>
            <w:tcPrChange w:id="419" w:author="Antonova, Natalya V." w:date="2016-06-13T16:25:00Z">
              <w:tcPr>
                <w:tcW w:w="960" w:type="dxa"/>
                <w:gridSpan w:val="2"/>
              </w:tcPr>
            </w:tcPrChange>
          </w:tcPr>
          <w:p w:rsidR="00B445A6" w:rsidRPr="00B445A6" w:rsidRDefault="00670C3B" w:rsidP="00B445A6">
            <w:pPr>
              <w:spacing w:after="0" w:line="240" w:lineRule="auto"/>
              <w:jc w:val="right"/>
              <w:rPr>
                <w:ins w:id="420" w:author="Antonova, Natalya V." w:date="2016-06-13T14:57:00Z"/>
                <w:rFonts w:ascii="Calibri" w:eastAsia="Times New Roman" w:hAnsi="Calibri" w:cs="Times New Roman"/>
                <w:color w:val="000000"/>
              </w:rPr>
            </w:pPr>
            <w:ins w:id="421" w:author="Antonova, Natalya V." w:date="2016-06-13T15:26:00Z">
              <w:r w:rsidRPr="00670C3B">
                <w:rPr>
                  <w:rFonts w:ascii="Calibri" w:eastAsia="Times New Roman" w:hAnsi="Calibri" w:cs="Times New Roman"/>
                  <w:color w:val="000000"/>
                </w:rPr>
                <w:t>773.99</w:t>
              </w:r>
            </w:ins>
          </w:p>
        </w:tc>
      </w:tr>
      <w:tr w:rsidR="00B445A6" w:rsidRPr="00B445A6" w:rsidTr="00936E69">
        <w:trPr>
          <w:trHeight w:val="300"/>
          <w:ins w:id="422" w:author="Antonova, Natalya V." w:date="2016-06-13T14:56:00Z"/>
          <w:trPrChange w:id="423" w:author="Antonova, Natalya V." w:date="2016-06-13T16:25:00Z">
            <w:trPr>
              <w:trHeight w:val="300"/>
            </w:trPr>
          </w:trPrChange>
        </w:trPr>
        <w:tc>
          <w:tcPr>
            <w:tcW w:w="984" w:type="dxa"/>
            <w:shd w:val="clear" w:color="auto" w:fill="auto"/>
            <w:noWrap/>
            <w:vAlign w:val="bottom"/>
            <w:hideMark/>
            <w:tcPrChange w:id="424"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425" w:author="Antonova, Natalya V." w:date="2016-06-13T14:56:00Z"/>
                <w:rFonts w:ascii="Calibri" w:eastAsia="Times New Roman" w:hAnsi="Calibri" w:cs="Times New Roman"/>
                <w:color w:val="000000"/>
              </w:rPr>
            </w:pPr>
            <w:ins w:id="426" w:author="Antonova, Natalya V." w:date="2016-06-13T14:56:00Z">
              <w:r w:rsidRPr="00B445A6">
                <w:rPr>
                  <w:rFonts w:ascii="Calibri" w:eastAsia="Times New Roman" w:hAnsi="Calibri" w:cs="Times New Roman"/>
                  <w:color w:val="000000"/>
                </w:rPr>
                <w:t>AC.1-9</w:t>
              </w:r>
            </w:ins>
          </w:p>
        </w:tc>
        <w:tc>
          <w:tcPr>
            <w:tcW w:w="1911" w:type="dxa"/>
            <w:shd w:val="clear" w:color="auto" w:fill="auto"/>
            <w:noWrap/>
            <w:vAlign w:val="bottom"/>
            <w:hideMark/>
            <w:tcPrChange w:id="427"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428" w:author="Antonova, Natalya V." w:date="2016-06-13T14:56:00Z"/>
                <w:rFonts w:ascii="Calibri" w:eastAsia="Times New Roman" w:hAnsi="Calibri" w:cs="Times New Roman"/>
                <w:color w:val="000000"/>
              </w:rPr>
            </w:pPr>
            <w:ins w:id="429"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430"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431" w:author="Antonova, Natalya V." w:date="2016-06-13T14:56:00Z"/>
                <w:rFonts w:ascii="Calibri" w:eastAsia="Times New Roman" w:hAnsi="Calibri" w:cs="Times New Roman"/>
                <w:color w:val="000000"/>
              </w:rPr>
            </w:pPr>
            <w:ins w:id="432" w:author="Antonova, Natalya V." w:date="2016-06-13T14:56:00Z">
              <w:r w:rsidRPr="00B445A6">
                <w:rPr>
                  <w:rFonts w:ascii="Calibri" w:eastAsia="Times New Roman" w:hAnsi="Calibri" w:cs="Times New Roman"/>
                  <w:color w:val="000000"/>
                </w:rPr>
                <w:t>498860</w:t>
              </w:r>
            </w:ins>
          </w:p>
        </w:tc>
        <w:tc>
          <w:tcPr>
            <w:tcW w:w="1080" w:type="dxa"/>
            <w:shd w:val="clear" w:color="auto" w:fill="auto"/>
            <w:noWrap/>
            <w:vAlign w:val="bottom"/>
            <w:hideMark/>
            <w:tcPrChange w:id="433"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434" w:author="Antonova, Natalya V." w:date="2016-06-13T14:56:00Z"/>
                <w:rFonts w:ascii="Calibri" w:eastAsia="Times New Roman" w:hAnsi="Calibri" w:cs="Times New Roman"/>
                <w:color w:val="000000"/>
              </w:rPr>
            </w:pPr>
            <w:ins w:id="435" w:author="Antonova, Natalya V." w:date="2016-06-13T14:56:00Z">
              <w:r w:rsidRPr="00B445A6">
                <w:rPr>
                  <w:rFonts w:ascii="Calibri" w:eastAsia="Times New Roman" w:hAnsi="Calibri" w:cs="Times New Roman"/>
                  <w:color w:val="000000"/>
                </w:rPr>
                <w:t>5368643</w:t>
              </w:r>
            </w:ins>
          </w:p>
        </w:tc>
        <w:tc>
          <w:tcPr>
            <w:tcW w:w="1364" w:type="dxa"/>
            <w:shd w:val="clear" w:color="auto" w:fill="auto"/>
            <w:noWrap/>
            <w:vAlign w:val="bottom"/>
            <w:hideMark/>
            <w:tcPrChange w:id="436"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437" w:author="Antonova, Natalya V." w:date="2016-06-13T14:56:00Z"/>
                <w:rFonts w:ascii="Calibri" w:eastAsia="Times New Roman" w:hAnsi="Calibri" w:cs="Times New Roman"/>
                <w:color w:val="000000"/>
              </w:rPr>
            </w:pPr>
            <w:ins w:id="438"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439"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440" w:author="Antonova, Natalya V." w:date="2016-06-13T14:56:00Z"/>
                <w:rFonts w:ascii="Calibri" w:eastAsia="Times New Roman" w:hAnsi="Calibri" w:cs="Times New Roman"/>
                <w:color w:val="000000"/>
              </w:rPr>
            </w:pPr>
            <w:ins w:id="441" w:author="Antonova, Natalya V." w:date="2016-06-13T14:56:00Z">
              <w:r w:rsidRPr="00B445A6">
                <w:rPr>
                  <w:rFonts w:ascii="Calibri" w:eastAsia="Times New Roman" w:hAnsi="Calibri" w:cs="Times New Roman"/>
                  <w:color w:val="000000"/>
                </w:rPr>
                <w:t>GRTS</w:t>
              </w:r>
            </w:ins>
          </w:p>
        </w:tc>
        <w:tc>
          <w:tcPr>
            <w:tcW w:w="1112" w:type="dxa"/>
            <w:tcPrChange w:id="442" w:author="Antonova, Natalya V." w:date="2016-06-13T16:25:00Z">
              <w:tcPr>
                <w:tcW w:w="960" w:type="dxa"/>
                <w:gridSpan w:val="2"/>
              </w:tcPr>
            </w:tcPrChange>
          </w:tcPr>
          <w:p w:rsidR="00B445A6" w:rsidRPr="00B445A6" w:rsidRDefault="00B445A6" w:rsidP="00B445A6">
            <w:pPr>
              <w:spacing w:after="0" w:line="240" w:lineRule="auto"/>
              <w:jc w:val="right"/>
              <w:rPr>
                <w:ins w:id="443" w:author="Antonova, Natalya V." w:date="2016-06-13T14:57:00Z"/>
                <w:rFonts w:ascii="Calibri" w:eastAsia="Times New Roman" w:hAnsi="Calibri" w:cs="Times New Roman"/>
                <w:color w:val="000000"/>
              </w:rPr>
            </w:pPr>
          </w:p>
        </w:tc>
      </w:tr>
      <w:tr w:rsidR="00B445A6" w:rsidRPr="00B445A6" w:rsidTr="00936E69">
        <w:trPr>
          <w:trHeight w:val="300"/>
          <w:ins w:id="444" w:author="Antonova, Natalya V." w:date="2016-06-13T14:56:00Z"/>
          <w:trPrChange w:id="445" w:author="Antonova, Natalya V." w:date="2016-06-13T16:25:00Z">
            <w:trPr>
              <w:trHeight w:val="300"/>
            </w:trPr>
          </w:trPrChange>
        </w:trPr>
        <w:tc>
          <w:tcPr>
            <w:tcW w:w="984" w:type="dxa"/>
            <w:shd w:val="clear" w:color="auto" w:fill="auto"/>
            <w:noWrap/>
            <w:vAlign w:val="bottom"/>
            <w:hideMark/>
            <w:tcPrChange w:id="446"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447" w:author="Antonova, Natalya V." w:date="2016-06-13T14:56:00Z"/>
                <w:rFonts w:ascii="Calibri" w:eastAsia="Times New Roman" w:hAnsi="Calibri" w:cs="Times New Roman"/>
                <w:color w:val="000000"/>
              </w:rPr>
            </w:pPr>
            <w:ins w:id="448" w:author="Antonova, Natalya V." w:date="2016-06-13T14:56:00Z">
              <w:r w:rsidRPr="00B445A6">
                <w:rPr>
                  <w:rFonts w:ascii="Calibri" w:eastAsia="Times New Roman" w:hAnsi="Calibri" w:cs="Times New Roman"/>
                  <w:color w:val="000000"/>
                </w:rPr>
                <w:lastRenderedPageBreak/>
                <w:t>AC.1-9</w:t>
              </w:r>
            </w:ins>
          </w:p>
        </w:tc>
        <w:tc>
          <w:tcPr>
            <w:tcW w:w="1911" w:type="dxa"/>
            <w:shd w:val="clear" w:color="auto" w:fill="auto"/>
            <w:noWrap/>
            <w:vAlign w:val="bottom"/>
            <w:hideMark/>
            <w:tcPrChange w:id="449"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450" w:author="Antonova, Natalya V." w:date="2016-06-13T14:56:00Z"/>
                <w:rFonts w:ascii="Calibri" w:eastAsia="Times New Roman" w:hAnsi="Calibri" w:cs="Times New Roman"/>
                <w:color w:val="000000"/>
              </w:rPr>
            </w:pPr>
            <w:ins w:id="451"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452"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453" w:author="Antonova, Natalya V." w:date="2016-06-13T14:56:00Z"/>
                <w:rFonts w:ascii="Calibri" w:eastAsia="Times New Roman" w:hAnsi="Calibri" w:cs="Times New Roman"/>
                <w:color w:val="000000"/>
              </w:rPr>
            </w:pPr>
            <w:ins w:id="454" w:author="Antonova, Natalya V." w:date="2016-06-13T14:56:00Z">
              <w:r w:rsidRPr="00B445A6">
                <w:rPr>
                  <w:rFonts w:ascii="Calibri" w:eastAsia="Times New Roman" w:hAnsi="Calibri" w:cs="Times New Roman"/>
                  <w:color w:val="000000"/>
                </w:rPr>
                <w:t>498860</w:t>
              </w:r>
            </w:ins>
          </w:p>
        </w:tc>
        <w:tc>
          <w:tcPr>
            <w:tcW w:w="1080" w:type="dxa"/>
            <w:shd w:val="clear" w:color="auto" w:fill="auto"/>
            <w:noWrap/>
            <w:vAlign w:val="bottom"/>
            <w:hideMark/>
            <w:tcPrChange w:id="455"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456" w:author="Antonova, Natalya V." w:date="2016-06-13T14:56:00Z"/>
                <w:rFonts w:ascii="Calibri" w:eastAsia="Times New Roman" w:hAnsi="Calibri" w:cs="Times New Roman"/>
                <w:color w:val="000000"/>
              </w:rPr>
            </w:pPr>
            <w:ins w:id="457" w:author="Antonova, Natalya V." w:date="2016-06-13T14:56:00Z">
              <w:r w:rsidRPr="00B445A6">
                <w:rPr>
                  <w:rFonts w:ascii="Calibri" w:eastAsia="Times New Roman" w:hAnsi="Calibri" w:cs="Times New Roman"/>
                  <w:color w:val="000000"/>
                </w:rPr>
                <w:t>5367133</w:t>
              </w:r>
            </w:ins>
          </w:p>
        </w:tc>
        <w:tc>
          <w:tcPr>
            <w:tcW w:w="1364" w:type="dxa"/>
            <w:shd w:val="clear" w:color="auto" w:fill="auto"/>
            <w:noWrap/>
            <w:vAlign w:val="bottom"/>
            <w:hideMark/>
            <w:tcPrChange w:id="458"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459" w:author="Antonova, Natalya V." w:date="2016-06-13T14:56:00Z"/>
                <w:rFonts w:ascii="Calibri" w:eastAsia="Times New Roman" w:hAnsi="Calibri" w:cs="Times New Roman"/>
                <w:color w:val="000000"/>
              </w:rPr>
            </w:pPr>
            <w:ins w:id="460"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461"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462" w:author="Antonova, Natalya V." w:date="2016-06-13T14:56:00Z"/>
                <w:rFonts w:ascii="Calibri" w:eastAsia="Times New Roman" w:hAnsi="Calibri" w:cs="Times New Roman"/>
                <w:color w:val="000000"/>
              </w:rPr>
            </w:pPr>
            <w:ins w:id="463" w:author="Antonova, Natalya V." w:date="2016-06-13T14:56:00Z">
              <w:r w:rsidRPr="00B445A6">
                <w:rPr>
                  <w:rFonts w:ascii="Calibri" w:eastAsia="Times New Roman" w:hAnsi="Calibri" w:cs="Times New Roman"/>
                  <w:color w:val="000000"/>
                </w:rPr>
                <w:t>2012</w:t>
              </w:r>
            </w:ins>
          </w:p>
        </w:tc>
        <w:tc>
          <w:tcPr>
            <w:tcW w:w="1112" w:type="dxa"/>
            <w:tcPrChange w:id="464" w:author="Antonova, Natalya V." w:date="2016-06-13T16:25:00Z">
              <w:tcPr>
                <w:tcW w:w="960" w:type="dxa"/>
                <w:gridSpan w:val="2"/>
              </w:tcPr>
            </w:tcPrChange>
          </w:tcPr>
          <w:p w:rsidR="00B445A6" w:rsidRPr="00B445A6" w:rsidRDefault="00670C3B" w:rsidP="00B445A6">
            <w:pPr>
              <w:spacing w:after="0" w:line="240" w:lineRule="auto"/>
              <w:jc w:val="right"/>
              <w:rPr>
                <w:ins w:id="465" w:author="Antonova, Natalya V." w:date="2016-06-13T14:57:00Z"/>
                <w:rFonts w:ascii="Calibri" w:eastAsia="Times New Roman" w:hAnsi="Calibri" w:cs="Times New Roman"/>
                <w:color w:val="000000"/>
              </w:rPr>
            </w:pPr>
            <w:ins w:id="466" w:author="Antonova, Natalya V." w:date="2016-06-13T15:26:00Z">
              <w:r w:rsidRPr="00670C3B">
                <w:rPr>
                  <w:rFonts w:ascii="Calibri" w:eastAsia="Times New Roman" w:hAnsi="Calibri" w:cs="Times New Roman"/>
                  <w:color w:val="000000"/>
                </w:rPr>
                <w:t>1509.66</w:t>
              </w:r>
            </w:ins>
          </w:p>
        </w:tc>
      </w:tr>
      <w:tr w:rsidR="00B445A6" w:rsidRPr="00B445A6" w:rsidTr="00936E69">
        <w:trPr>
          <w:trHeight w:val="300"/>
          <w:ins w:id="467" w:author="Antonova, Natalya V." w:date="2016-06-13T14:56:00Z"/>
          <w:trPrChange w:id="468" w:author="Antonova, Natalya V." w:date="2016-06-13T16:25:00Z">
            <w:trPr>
              <w:trHeight w:val="300"/>
            </w:trPr>
          </w:trPrChange>
        </w:trPr>
        <w:tc>
          <w:tcPr>
            <w:tcW w:w="984" w:type="dxa"/>
            <w:shd w:val="clear" w:color="auto" w:fill="auto"/>
            <w:noWrap/>
            <w:vAlign w:val="bottom"/>
            <w:hideMark/>
            <w:tcPrChange w:id="469"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470" w:author="Antonova, Natalya V." w:date="2016-06-13T14:56:00Z"/>
                <w:rFonts w:ascii="Calibri" w:eastAsia="Times New Roman" w:hAnsi="Calibri" w:cs="Times New Roman"/>
                <w:color w:val="000000"/>
              </w:rPr>
            </w:pPr>
            <w:ins w:id="471" w:author="Antonova, Natalya V." w:date="2016-06-13T14:56:00Z">
              <w:r w:rsidRPr="00B445A6">
                <w:rPr>
                  <w:rFonts w:ascii="Calibri" w:eastAsia="Times New Roman" w:hAnsi="Calibri" w:cs="Times New Roman"/>
                  <w:color w:val="000000"/>
                </w:rPr>
                <w:t>AC.1-10</w:t>
              </w:r>
            </w:ins>
          </w:p>
        </w:tc>
        <w:tc>
          <w:tcPr>
            <w:tcW w:w="1911" w:type="dxa"/>
            <w:shd w:val="clear" w:color="auto" w:fill="auto"/>
            <w:noWrap/>
            <w:vAlign w:val="bottom"/>
            <w:hideMark/>
            <w:tcPrChange w:id="472"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473" w:author="Antonova, Natalya V." w:date="2016-06-13T14:56:00Z"/>
                <w:rFonts w:ascii="Calibri" w:eastAsia="Times New Roman" w:hAnsi="Calibri" w:cs="Times New Roman"/>
                <w:color w:val="000000"/>
              </w:rPr>
            </w:pPr>
            <w:ins w:id="474"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475"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476" w:author="Antonova, Natalya V." w:date="2016-06-13T14:56:00Z"/>
                <w:rFonts w:ascii="Calibri" w:eastAsia="Times New Roman" w:hAnsi="Calibri" w:cs="Times New Roman"/>
                <w:color w:val="000000"/>
              </w:rPr>
            </w:pPr>
            <w:ins w:id="477" w:author="Antonova, Natalya V." w:date="2016-06-13T14:56:00Z">
              <w:r w:rsidRPr="00B445A6">
                <w:rPr>
                  <w:rFonts w:ascii="Calibri" w:eastAsia="Times New Roman" w:hAnsi="Calibri" w:cs="Times New Roman"/>
                  <w:color w:val="000000"/>
                </w:rPr>
                <w:t>499928</w:t>
              </w:r>
            </w:ins>
          </w:p>
        </w:tc>
        <w:tc>
          <w:tcPr>
            <w:tcW w:w="1080" w:type="dxa"/>
            <w:shd w:val="clear" w:color="auto" w:fill="auto"/>
            <w:noWrap/>
            <w:vAlign w:val="bottom"/>
            <w:hideMark/>
            <w:tcPrChange w:id="478"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479" w:author="Antonova, Natalya V." w:date="2016-06-13T14:56:00Z"/>
                <w:rFonts w:ascii="Calibri" w:eastAsia="Times New Roman" w:hAnsi="Calibri" w:cs="Times New Roman"/>
                <w:color w:val="000000"/>
              </w:rPr>
            </w:pPr>
            <w:ins w:id="480" w:author="Antonova, Natalya V." w:date="2016-06-13T14:56:00Z">
              <w:r w:rsidRPr="00B445A6">
                <w:rPr>
                  <w:rFonts w:ascii="Calibri" w:eastAsia="Times New Roman" w:hAnsi="Calibri" w:cs="Times New Roman"/>
                  <w:color w:val="000000"/>
                </w:rPr>
                <w:t>5368213</w:t>
              </w:r>
            </w:ins>
          </w:p>
        </w:tc>
        <w:tc>
          <w:tcPr>
            <w:tcW w:w="1364" w:type="dxa"/>
            <w:shd w:val="clear" w:color="auto" w:fill="auto"/>
            <w:noWrap/>
            <w:vAlign w:val="bottom"/>
            <w:hideMark/>
            <w:tcPrChange w:id="481"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482" w:author="Antonova, Natalya V." w:date="2016-06-13T14:56:00Z"/>
                <w:rFonts w:ascii="Calibri" w:eastAsia="Times New Roman" w:hAnsi="Calibri" w:cs="Times New Roman"/>
                <w:color w:val="000000"/>
              </w:rPr>
            </w:pPr>
            <w:ins w:id="483"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484"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485" w:author="Antonova, Natalya V." w:date="2016-06-13T14:56:00Z"/>
                <w:rFonts w:ascii="Calibri" w:eastAsia="Times New Roman" w:hAnsi="Calibri" w:cs="Times New Roman"/>
                <w:color w:val="000000"/>
              </w:rPr>
            </w:pPr>
            <w:ins w:id="486" w:author="Antonova, Natalya V." w:date="2016-06-13T14:56:00Z">
              <w:r w:rsidRPr="00B445A6">
                <w:rPr>
                  <w:rFonts w:ascii="Calibri" w:eastAsia="Times New Roman" w:hAnsi="Calibri" w:cs="Times New Roman"/>
                  <w:color w:val="000000"/>
                </w:rPr>
                <w:t>2014</w:t>
              </w:r>
            </w:ins>
          </w:p>
        </w:tc>
        <w:tc>
          <w:tcPr>
            <w:tcW w:w="1112" w:type="dxa"/>
            <w:tcPrChange w:id="487" w:author="Antonova, Natalya V." w:date="2016-06-13T16:25:00Z">
              <w:tcPr>
                <w:tcW w:w="960" w:type="dxa"/>
                <w:gridSpan w:val="2"/>
              </w:tcPr>
            </w:tcPrChange>
          </w:tcPr>
          <w:p w:rsidR="00B445A6" w:rsidRPr="00B445A6" w:rsidRDefault="00B445A6" w:rsidP="00B445A6">
            <w:pPr>
              <w:spacing w:after="0" w:line="240" w:lineRule="auto"/>
              <w:jc w:val="right"/>
              <w:rPr>
                <w:ins w:id="488" w:author="Antonova, Natalya V." w:date="2016-06-13T14:57:00Z"/>
                <w:rFonts w:ascii="Calibri" w:eastAsia="Times New Roman" w:hAnsi="Calibri" w:cs="Times New Roman"/>
                <w:color w:val="000000"/>
              </w:rPr>
            </w:pPr>
          </w:p>
        </w:tc>
      </w:tr>
      <w:tr w:rsidR="00B445A6" w:rsidRPr="00B445A6" w:rsidTr="00936E69">
        <w:trPr>
          <w:trHeight w:val="300"/>
          <w:ins w:id="489" w:author="Antonova, Natalya V." w:date="2016-06-13T14:56:00Z"/>
          <w:trPrChange w:id="490" w:author="Antonova, Natalya V." w:date="2016-06-13T16:25:00Z">
            <w:trPr>
              <w:trHeight w:val="300"/>
            </w:trPr>
          </w:trPrChange>
        </w:trPr>
        <w:tc>
          <w:tcPr>
            <w:tcW w:w="984" w:type="dxa"/>
            <w:shd w:val="clear" w:color="auto" w:fill="auto"/>
            <w:noWrap/>
            <w:vAlign w:val="bottom"/>
            <w:hideMark/>
            <w:tcPrChange w:id="491"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492" w:author="Antonova, Natalya V." w:date="2016-06-13T14:56:00Z"/>
                <w:rFonts w:ascii="Calibri" w:eastAsia="Times New Roman" w:hAnsi="Calibri" w:cs="Times New Roman"/>
                <w:color w:val="000000"/>
              </w:rPr>
            </w:pPr>
            <w:ins w:id="493" w:author="Antonova, Natalya V." w:date="2016-06-13T14:56:00Z">
              <w:r w:rsidRPr="00B445A6">
                <w:rPr>
                  <w:rFonts w:ascii="Calibri" w:eastAsia="Times New Roman" w:hAnsi="Calibri" w:cs="Times New Roman"/>
                  <w:color w:val="000000"/>
                </w:rPr>
                <w:t>AC.1-10</w:t>
              </w:r>
            </w:ins>
          </w:p>
        </w:tc>
        <w:tc>
          <w:tcPr>
            <w:tcW w:w="1911" w:type="dxa"/>
            <w:shd w:val="clear" w:color="auto" w:fill="auto"/>
            <w:noWrap/>
            <w:vAlign w:val="bottom"/>
            <w:hideMark/>
            <w:tcPrChange w:id="494"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495" w:author="Antonova, Natalya V." w:date="2016-06-13T14:56:00Z"/>
                <w:rFonts w:ascii="Calibri" w:eastAsia="Times New Roman" w:hAnsi="Calibri" w:cs="Times New Roman"/>
                <w:color w:val="000000"/>
              </w:rPr>
            </w:pPr>
            <w:ins w:id="496"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497"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498" w:author="Antonova, Natalya V." w:date="2016-06-13T14:56:00Z"/>
                <w:rFonts w:ascii="Calibri" w:eastAsia="Times New Roman" w:hAnsi="Calibri" w:cs="Times New Roman"/>
                <w:color w:val="000000"/>
              </w:rPr>
            </w:pPr>
            <w:ins w:id="499" w:author="Antonova, Natalya V." w:date="2016-06-13T14:56:00Z">
              <w:r w:rsidRPr="00B445A6">
                <w:rPr>
                  <w:rFonts w:ascii="Calibri" w:eastAsia="Times New Roman" w:hAnsi="Calibri" w:cs="Times New Roman"/>
                  <w:color w:val="000000"/>
                </w:rPr>
                <w:t>499928</w:t>
              </w:r>
            </w:ins>
          </w:p>
        </w:tc>
        <w:tc>
          <w:tcPr>
            <w:tcW w:w="1080" w:type="dxa"/>
            <w:shd w:val="clear" w:color="auto" w:fill="auto"/>
            <w:noWrap/>
            <w:vAlign w:val="bottom"/>
            <w:hideMark/>
            <w:tcPrChange w:id="500"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501" w:author="Antonova, Natalya V." w:date="2016-06-13T14:56:00Z"/>
                <w:rFonts w:ascii="Calibri" w:eastAsia="Times New Roman" w:hAnsi="Calibri" w:cs="Times New Roman"/>
                <w:color w:val="000000"/>
              </w:rPr>
            </w:pPr>
            <w:ins w:id="502" w:author="Antonova, Natalya V." w:date="2016-06-13T14:56:00Z">
              <w:r w:rsidRPr="00B445A6">
                <w:rPr>
                  <w:rFonts w:ascii="Calibri" w:eastAsia="Times New Roman" w:hAnsi="Calibri" w:cs="Times New Roman"/>
                  <w:color w:val="000000"/>
                </w:rPr>
                <w:t>5366957</w:t>
              </w:r>
            </w:ins>
          </w:p>
        </w:tc>
        <w:tc>
          <w:tcPr>
            <w:tcW w:w="1364" w:type="dxa"/>
            <w:shd w:val="clear" w:color="auto" w:fill="auto"/>
            <w:noWrap/>
            <w:vAlign w:val="bottom"/>
            <w:hideMark/>
            <w:tcPrChange w:id="503"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504" w:author="Antonova, Natalya V." w:date="2016-06-13T14:56:00Z"/>
                <w:rFonts w:ascii="Calibri" w:eastAsia="Times New Roman" w:hAnsi="Calibri" w:cs="Times New Roman"/>
                <w:color w:val="000000"/>
              </w:rPr>
            </w:pPr>
            <w:ins w:id="505"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506"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507" w:author="Antonova, Natalya V." w:date="2016-06-13T14:56:00Z"/>
                <w:rFonts w:ascii="Calibri" w:eastAsia="Times New Roman" w:hAnsi="Calibri" w:cs="Times New Roman"/>
                <w:color w:val="000000"/>
              </w:rPr>
            </w:pPr>
            <w:ins w:id="508" w:author="Antonova, Natalya V." w:date="2016-06-13T14:56:00Z">
              <w:r w:rsidRPr="00B445A6">
                <w:rPr>
                  <w:rFonts w:ascii="Calibri" w:eastAsia="Times New Roman" w:hAnsi="Calibri" w:cs="Times New Roman"/>
                  <w:color w:val="000000"/>
                </w:rPr>
                <w:t>GRTS</w:t>
              </w:r>
            </w:ins>
          </w:p>
        </w:tc>
        <w:tc>
          <w:tcPr>
            <w:tcW w:w="1112" w:type="dxa"/>
            <w:tcPrChange w:id="509" w:author="Antonova, Natalya V." w:date="2016-06-13T16:25:00Z">
              <w:tcPr>
                <w:tcW w:w="960" w:type="dxa"/>
                <w:gridSpan w:val="2"/>
              </w:tcPr>
            </w:tcPrChange>
          </w:tcPr>
          <w:p w:rsidR="00B445A6" w:rsidRPr="00B445A6" w:rsidRDefault="00670C3B" w:rsidP="00B445A6">
            <w:pPr>
              <w:spacing w:after="0" w:line="240" w:lineRule="auto"/>
              <w:jc w:val="right"/>
              <w:rPr>
                <w:ins w:id="510" w:author="Antonova, Natalya V." w:date="2016-06-13T14:57:00Z"/>
                <w:rFonts w:ascii="Calibri" w:eastAsia="Times New Roman" w:hAnsi="Calibri" w:cs="Times New Roman"/>
                <w:color w:val="000000"/>
              </w:rPr>
            </w:pPr>
            <w:ins w:id="511" w:author="Antonova, Natalya V." w:date="2016-06-13T15:27:00Z">
              <w:r w:rsidRPr="00670C3B">
                <w:rPr>
                  <w:rFonts w:ascii="Calibri" w:eastAsia="Times New Roman" w:hAnsi="Calibri" w:cs="Times New Roman"/>
                  <w:color w:val="000000"/>
                </w:rPr>
                <w:t>1255.89</w:t>
              </w:r>
            </w:ins>
          </w:p>
        </w:tc>
      </w:tr>
      <w:tr w:rsidR="00B445A6" w:rsidRPr="00B445A6" w:rsidTr="00936E69">
        <w:trPr>
          <w:trHeight w:val="300"/>
          <w:ins w:id="512" w:author="Antonova, Natalya V." w:date="2016-06-13T14:56:00Z"/>
          <w:trPrChange w:id="513" w:author="Antonova, Natalya V." w:date="2016-06-13T16:25:00Z">
            <w:trPr>
              <w:trHeight w:val="300"/>
            </w:trPr>
          </w:trPrChange>
        </w:trPr>
        <w:tc>
          <w:tcPr>
            <w:tcW w:w="984" w:type="dxa"/>
            <w:shd w:val="clear" w:color="auto" w:fill="auto"/>
            <w:noWrap/>
            <w:vAlign w:val="bottom"/>
            <w:hideMark/>
            <w:tcPrChange w:id="514"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515" w:author="Antonova, Natalya V." w:date="2016-06-13T14:56:00Z"/>
                <w:rFonts w:ascii="Calibri" w:eastAsia="Times New Roman" w:hAnsi="Calibri" w:cs="Times New Roman"/>
                <w:color w:val="000000"/>
              </w:rPr>
            </w:pPr>
            <w:ins w:id="516" w:author="Antonova, Natalya V." w:date="2016-06-13T14:56:00Z">
              <w:r w:rsidRPr="00B445A6">
                <w:rPr>
                  <w:rFonts w:ascii="Calibri" w:eastAsia="Times New Roman" w:hAnsi="Calibri" w:cs="Times New Roman"/>
                  <w:color w:val="000000"/>
                </w:rPr>
                <w:t>AC.1-11</w:t>
              </w:r>
            </w:ins>
          </w:p>
        </w:tc>
        <w:tc>
          <w:tcPr>
            <w:tcW w:w="1911" w:type="dxa"/>
            <w:shd w:val="clear" w:color="auto" w:fill="auto"/>
            <w:noWrap/>
            <w:vAlign w:val="bottom"/>
            <w:hideMark/>
            <w:tcPrChange w:id="517"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518" w:author="Antonova, Natalya V." w:date="2016-06-13T14:56:00Z"/>
                <w:rFonts w:ascii="Calibri" w:eastAsia="Times New Roman" w:hAnsi="Calibri" w:cs="Times New Roman"/>
                <w:color w:val="000000"/>
              </w:rPr>
            </w:pPr>
            <w:ins w:id="519"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520"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521" w:author="Antonova, Natalya V." w:date="2016-06-13T14:56:00Z"/>
                <w:rFonts w:ascii="Calibri" w:eastAsia="Times New Roman" w:hAnsi="Calibri" w:cs="Times New Roman"/>
                <w:color w:val="000000"/>
              </w:rPr>
            </w:pPr>
            <w:ins w:id="522" w:author="Antonova, Natalya V." w:date="2016-06-13T14:56:00Z">
              <w:r w:rsidRPr="00B445A6">
                <w:rPr>
                  <w:rFonts w:ascii="Calibri" w:eastAsia="Times New Roman" w:hAnsi="Calibri" w:cs="Times New Roman"/>
                  <w:color w:val="000000"/>
                </w:rPr>
                <w:t>501701</w:t>
              </w:r>
            </w:ins>
          </w:p>
        </w:tc>
        <w:tc>
          <w:tcPr>
            <w:tcW w:w="1080" w:type="dxa"/>
            <w:shd w:val="clear" w:color="auto" w:fill="auto"/>
            <w:noWrap/>
            <w:vAlign w:val="bottom"/>
            <w:hideMark/>
            <w:tcPrChange w:id="523"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524" w:author="Antonova, Natalya V." w:date="2016-06-13T14:56:00Z"/>
                <w:rFonts w:ascii="Calibri" w:eastAsia="Times New Roman" w:hAnsi="Calibri" w:cs="Times New Roman"/>
                <w:color w:val="000000"/>
              </w:rPr>
            </w:pPr>
            <w:ins w:id="525" w:author="Antonova, Natalya V." w:date="2016-06-13T14:56:00Z">
              <w:r w:rsidRPr="00B445A6">
                <w:rPr>
                  <w:rFonts w:ascii="Calibri" w:eastAsia="Times New Roman" w:hAnsi="Calibri" w:cs="Times New Roman"/>
                  <w:color w:val="000000"/>
                </w:rPr>
                <w:t>5367630</w:t>
              </w:r>
            </w:ins>
          </w:p>
        </w:tc>
        <w:tc>
          <w:tcPr>
            <w:tcW w:w="1364" w:type="dxa"/>
            <w:shd w:val="clear" w:color="auto" w:fill="auto"/>
            <w:noWrap/>
            <w:vAlign w:val="bottom"/>
            <w:hideMark/>
            <w:tcPrChange w:id="526"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527" w:author="Antonova, Natalya V." w:date="2016-06-13T14:56:00Z"/>
                <w:rFonts w:ascii="Calibri" w:eastAsia="Times New Roman" w:hAnsi="Calibri" w:cs="Times New Roman"/>
                <w:color w:val="000000"/>
              </w:rPr>
            </w:pPr>
            <w:ins w:id="528"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529"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530" w:author="Antonova, Natalya V." w:date="2016-06-13T14:56:00Z"/>
                <w:rFonts w:ascii="Calibri" w:eastAsia="Times New Roman" w:hAnsi="Calibri" w:cs="Times New Roman"/>
                <w:color w:val="000000"/>
              </w:rPr>
            </w:pPr>
            <w:ins w:id="531" w:author="Antonova, Natalya V." w:date="2016-06-13T14:56:00Z">
              <w:r w:rsidRPr="00B445A6">
                <w:rPr>
                  <w:rFonts w:ascii="Calibri" w:eastAsia="Times New Roman" w:hAnsi="Calibri" w:cs="Times New Roman"/>
                  <w:color w:val="000000"/>
                </w:rPr>
                <w:t>2015</w:t>
              </w:r>
            </w:ins>
          </w:p>
        </w:tc>
        <w:tc>
          <w:tcPr>
            <w:tcW w:w="1112" w:type="dxa"/>
            <w:tcPrChange w:id="532" w:author="Antonova, Natalya V." w:date="2016-06-13T16:25:00Z">
              <w:tcPr>
                <w:tcW w:w="960" w:type="dxa"/>
                <w:gridSpan w:val="2"/>
              </w:tcPr>
            </w:tcPrChange>
          </w:tcPr>
          <w:p w:rsidR="00B445A6" w:rsidRPr="00B445A6" w:rsidRDefault="00B445A6" w:rsidP="00B445A6">
            <w:pPr>
              <w:spacing w:after="0" w:line="240" w:lineRule="auto"/>
              <w:jc w:val="right"/>
              <w:rPr>
                <w:ins w:id="533" w:author="Antonova, Natalya V." w:date="2016-06-13T14:57:00Z"/>
                <w:rFonts w:ascii="Calibri" w:eastAsia="Times New Roman" w:hAnsi="Calibri" w:cs="Times New Roman"/>
                <w:color w:val="000000"/>
              </w:rPr>
            </w:pPr>
          </w:p>
        </w:tc>
      </w:tr>
      <w:tr w:rsidR="00B445A6" w:rsidRPr="00B445A6" w:rsidTr="00936E69">
        <w:trPr>
          <w:trHeight w:val="300"/>
          <w:ins w:id="534" w:author="Antonova, Natalya V." w:date="2016-06-13T14:56:00Z"/>
          <w:trPrChange w:id="535" w:author="Antonova, Natalya V." w:date="2016-06-13T16:25:00Z">
            <w:trPr>
              <w:trHeight w:val="300"/>
            </w:trPr>
          </w:trPrChange>
        </w:trPr>
        <w:tc>
          <w:tcPr>
            <w:tcW w:w="984" w:type="dxa"/>
            <w:shd w:val="clear" w:color="auto" w:fill="auto"/>
            <w:noWrap/>
            <w:vAlign w:val="bottom"/>
            <w:hideMark/>
            <w:tcPrChange w:id="536"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537" w:author="Antonova, Natalya V." w:date="2016-06-13T14:56:00Z"/>
                <w:rFonts w:ascii="Calibri" w:eastAsia="Times New Roman" w:hAnsi="Calibri" w:cs="Times New Roman"/>
                <w:color w:val="000000"/>
              </w:rPr>
            </w:pPr>
            <w:ins w:id="538" w:author="Antonova, Natalya V." w:date="2016-06-13T14:56:00Z">
              <w:r w:rsidRPr="00B445A6">
                <w:rPr>
                  <w:rFonts w:ascii="Calibri" w:eastAsia="Times New Roman" w:hAnsi="Calibri" w:cs="Times New Roman"/>
                  <w:color w:val="000000"/>
                </w:rPr>
                <w:t>AC.1-11</w:t>
              </w:r>
            </w:ins>
          </w:p>
        </w:tc>
        <w:tc>
          <w:tcPr>
            <w:tcW w:w="1911" w:type="dxa"/>
            <w:shd w:val="clear" w:color="auto" w:fill="auto"/>
            <w:noWrap/>
            <w:vAlign w:val="bottom"/>
            <w:hideMark/>
            <w:tcPrChange w:id="539"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540" w:author="Antonova, Natalya V." w:date="2016-06-13T14:56:00Z"/>
                <w:rFonts w:ascii="Calibri" w:eastAsia="Times New Roman" w:hAnsi="Calibri" w:cs="Times New Roman"/>
                <w:color w:val="000000"/>
              </w:rPr>
            </w:pPr>
            <w:ins w:id="541"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542"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543" w:author="Antonova, Natalya V." w:date="2016-06-13T14:56:00Z"/>
                <w:rFonts w:ascii="Calibri" w:eastAsia="Times New Roman" w:hAnsi="Calibri" w:cs="Times New Roman"/>
                <w:color w:val="000000"/>
              </w:rPr>
            </w:pPr>
            <w:ins w:id="544" w:author="Antonova, Natalya V." w:date="2016-06-13T14:56:00Z">
              <w:r w:rsidRPr="00B445A6">
                <w:rPr>
                  <w:rFonts w:ascii="Calibri" w:eastAsia="Times New Roman" w:hAnsi="Calibri" w:cs="Times New Roman"/>
                  <w:color w:val="000000"/>
                </w:rPr>
                <w:t>501701</w:t>
              </w:r>
            </w:ins>
          </w:p>
        </w:tc>
        <w:tc>
          <w:tcPr>
            <w:tcW w:w="1080" w:type="dxa"/>
            <w:shd w:val="clear" w:color="auto" w:fill="auto"/>
            <w:noWrap/>
            <w:vAlign w:val="bottom"/>
            <w:hideMark/>
            <w:tcPrChange w:id="545"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546" w:author="Antonova, Natalya V." w:date="2016-06-13T14:56:00Z"/>
                <w:rFonts w:ascii="Calibri" w:eastAsia="Times New Roman" w:hAnsi="Calibri" w:cs="Times New Roman"/>
                <w:color w:val="000000"/>
              </w:rPr>
            </w:pPr>
            <w:ins w:id="547" w:author="Antonova, Natalya V." w:date="2016-06-13T14:56:00Z">
              <w:r w:rsidRPr="00B445A6">
                <w:rPr>
                  <w:rFonts w:ascii="Calibri" w:eastAsia="Times New Roman" w:hAnsi="Calibri" w:cs="Times New Roman"/>
                  <w:color w:val="000000"/>
                </w:rPr>
                <w:t>5366813</w:t>
              </w:r>
            </w:ins>
          </w:p>
        </w:tc>
        <w:tc>
          <w:tcPr>
            <w:tcW w:w="1364" w:type="dxa"/>
            <w:shd w:val="clear" w:color="auto" w:fill="auto"/>
            <w:noWrap/>
            <w:vAlign w:val="bottom"/>
            <w:hideMark/>
            <w:tcPrChange w:id="548"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549" w:author="Antonova, Natalya V." w:date="2016-06-13T14:56:00Z"/>
                <w:rFonts w:ascii="Calibri" w:eastAsia="Times New Roman" w:hAnsi="Calibri" w:cs="Times New Roman"/>
                <w:color w:val="000000"/>
              </w:rPr>
            </w:pPr>
            <w:ins w:id="550"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551"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552" w:author="Antonova, Natalya V." w:date="2016-06-13T14:56:00Z"/>
                <w:rFonts w:ascii="Calibri" w:eastAsia="Times New Roman" w:hAnsi="Calibri" w:cs="Times New Roman"/>
                <w:color w:val="000000"/>
              </w:rPr>
            </w:pPr>
            <w:ins w:id="553" w:author="Antonova, Natalya V." w:date="2016-06-13T14:56:00Z">
              <w:r w:rsidRPr="00B445A6">
                <w:rPr>
                  <w:rFonts w:ascii="Calibri" w:eastAsia="Times New Roman" w:hAnsi="Calibri" w:cs="Times New Roman"/>
                  <w:color w:val="000000"/>
                </w:rPr>
                <w:t>2008</w:t>
              </w:r>
            </w:ins>
          </w:p>
        </w:tc>
        <w:tc>
          <w:tcPr>
            <w:tcW w:w="1112" w:type="dxa"/>
            <w:tcPrChange w:id="554" w:author="Antonova, Natalya V." w:date="2016-06-13T16:25:00Z">
              <w:tcPr>
                <w:tcW w:w="960" w:type="dxa"/>
                <w:gridSpan w:val="2"/>
              </w:tcPr>
            </w:tcPrChange>
          </w:tcPr>
          <w:p w:rsidR="00B445A6" w:rsidRPr="00B445A6" w:rsidRDefault="00936E69" w:rsidP="00B445A6">
            <w:pPr>
              <w:spacing w:after="0" w:line="240" w:lineRule="auto"/>
              <w:jc w:val="right"/>
              <w:rPr>
                <w:ins w:id="555" w:author="Antonova, Natalya V." w:date="2016-06-13T14:57:00Z"/>
                <w:rFonts w:ascii="Calibri" w:eastAsia="Times New Roman" w:hAnsi="Calibri" w:cs="Times New Roman"/>
                <w:color w:val="000000"/>
              </w:rPr>
            </w:pPr>
            <w:ins w:id="556" w:author="Antonova, Natalya V." w:date="2016-06-13T16:25:00Z">
              <w:r w:rsidRPr="00936E69">
                <w:rPr>
                  <w:rFonts w:ascii="Calibri" w:eastAsia="Times New Roman" w:hAnsi="Calibri" w:cs="Times New Roman"/>
                  <w:color w:val="000000"/>
                </w:rPr>
                <w:t>816.49</w:t>
              </w:r>
            </w:ins>
          </w:p>
        </w:tc>
      </w:tr>
      <w:tr w:rsidR="00B445A6" w:rsidRPr="00B445A6" w:rsidTr="00936E69">
        <w:trPr>
          <w:trHeight w:val="300"/>
          <w:ins w:id="557" w:author="Antonova, Natalya V." w:date="2016-06-13T14:56:00Z"/>
          <w:trPrChange w:id="558" w:author="Antonova, Natalya V." w:date="2016-06-13T16:25:00Z">
            <w:trPr>
              <w:trHeight w:val="300"/>
            </w:trPr>
          </w:trPrChange>
        </w:trPr>
        <w:tc>
          <w:tcPr>
            <w:tcW w:w="984" w:type="dxa"/>
            <w:shd w:val="clear" w:color="auto" w:fill="auto"/>
            <w:noWrap/>
            <w:vAlign w:val="bottom"/>
            <w:hideMark/>
            <w:tcPrChange w:id="559"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560" w:author="Antonova, Natalya V." w:date="2016-06-13T14:56:00Z"/>
                <w:rFonts w:ascii="Calibri" w:eastAsia="Times New Roman" w:hAnsi="Calibri" w:cs="Times New Roman"/>
                <w:color w:val="000000"/>
              </w:rPr>
            </w:pPr>
            <w:ins w:id="561" w:author="Antonova, Natalya V." w:date="2016-06-13T14:56:00Z">
              <w:r w:rsidRPr="00B445A6">
                <w:rPr>
                  <w:rFonts w:ascii="Calibri" w:eastAsia="Times New Roman" w:hAnsi="Calibri" w:cs="Times New Roman"/>
                  <w:color w:val="000000"/>
                </w:rPr>
                <w:t>AC.1-12</w:t>
              </w:r>
            </w:ins>
          </w:p>
        </w:tc>
        <w:tc>
          <w:tcPr>
            <w:tcW w:w="1911" w:type="dxa"/>
            <w:shd w:val="clear" w:color="auto" w:fill="auto"/>
            <w:noWrap/>
            <w:vAlign w:val="bottom"/>
            <w:hideMark/>
            <w:tcPrChange w:id="562"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563" w:author="Antonova, Natalya V." w:date="2016-06-13T14:56:00Z"/>
                <w:rFonts w:ascii="Calibri" w:eastAsia="Times New Roman" w:hAnsi="Calibri" w:cs="Times New Roman"/>
                <w:color w:val="000000"/>
              </w:rPr>
            </w:pPr>
            <w:ins w:id="564"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565"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566" w:author="Antonova, Natalya V." w:date="2016-06-13T14:56:00Z"/>
                <w:rFonts w:ascii="Calibri" w:eastAsia="Times New Roman" w:hAnsi="Calibri" w:cs="Times New Roman"/>
                <w:color w:val="000000"/>
              </w:rPr>
            </w:pPr>
            <w:ins w:id="567" w:author="Antonova, Natalya V." w:date="2016-06-13T14:56:00Z">
              <w:r w:rsidRPr="00B445A6">
                <w:rPr>
                  <w:rFonts w:ascii="Calibri" w:eastAsia="Times New Roman" w:hAnsi="Calibri" w:cs="Times New Roman"/>
                  <w:color w:val="000000"/>
                </w:rPr>
                <w:t>498255</w:t>
              </w:r>
            </w:ins>
          </w:p>
        </w:tc>
        <w:tc>
          <w:tcPr>
            <w:tcW w:w="1080" w:type="dxa"/>
            <w:shd w:val="clear" w:color="auto" w:fill="auto"/>
            <w:noWrap/>
            <w:vAlign w:val="bottom"/>
            <w:hideMark/>
            <w:tcPrChange w:id="568"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569" w:author="Antonova, Natalya V." w:date="2016-06-13T14:56:00Z"/>
                <w:rFonts w:ascii="Calibri" w:eastAsia="Times New Roman" w:hAnsi="Calibri" w:cs="Times New Roman"/>
                <w:color w:val="000000"/>
              </w:rPr>
            </w:pPr>
            <w:ins w:id="570" w:author="Antonova, Natalya V." w:date="2016-06-13T14:56:00Z">
              <w:r w:rsidRPr="00B445A6">
                <w:rPr>
                  <w:rFonts w:ascii="Calibri" w:eastAsia="Times New Roman" w:hAnsi="Calibri" w:cs="Times New Roman"/>
                  <w:color w:val="000000"/>
                </w:rPr>
                <w:t>5368643</w:t>
              </w:r>
            </w:ins>
          </w:p>
        </w:tc>
        <w:tc>
          <w:tcPr>
            <w:tcW w:w="1364" w:type="dxa"/>
            <w:shd w:val="clear" w:color="auto" w:fill="auto"/>
            <w:noWrap/>
            <w:vAlign w:val="bottom"/>
            <w:hideMark/>
            <w:tcPrChange w:id="571"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572" w:author="Antonova, Natalya V." w:date="2016-06-13T14:56:00Z"/>
                <w:rFonts w:ascii="Calibri" w:eastAsia="Times New Roman" w:hAnsi="Calibri" w:cs="Times New Roman"/>
                <w:color w:val="000000"/>
              </w:rPr>
            </w:pPr>
            <w:ins w:id="573"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574"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575" w:author="Antonova, Natalya V." w:date="2016-06-13T14:56:00Z"/>
                <w:rFonts w:ascii="Calibri" w:eastAsia="Times New Roman" w:hAnsi="Calibri" w:cs="Times New Roman"/>
                <w:color w:val="000000"/>
              </w:rPr>
            </w:pPr>
            <w:ins w:id="576" w:author="Antonova, Natalya V." w:date="2016-06-13T14:56:00Z">
              <w:r w:rsidRPr="00B445A6">
                <w:rPr>
                  <w:rFonts w:ascii="Calibri" w:eastAsia="Times New Roman" w:hAnsi="Calibri" w:cs="Times New Roman"/>
                  <w:color w:val="000000"/>
                </w:rPr>
                <w:t>GRTS</w:t>
              </w:r>
            </w:ins>
          </w:p>
        </w:tc>
        <w:tc>
          <w:tcPr>
            <w:tcW w:w="1112" w:type="dxa"/>
            <w:tcPrChange w:id="577" w:author="Antonova, Natalya V." w:date="2016-06-13T16:25:00Z">
              <w:tcPr>
                <w:tcW w:w="960" w:type="dxa"/>
                <w:gridSpan w:val="2"/>
              </w:tcPr>
            </w:tcPrChange>
          </w:tcPr>
          <w:p w:rsidR="00B445A6" w:rsidRPr="00B445A6" w:rsidRDefault="00B445A6" w:rsidP="00B445A6">
            <w:pPr>
              <w:spacing w:after="0" w:line="240" w:lineRule="auto"/>
              <w:jc w:val="right"/>
              <w:rPr>
                <w:ins w:id="578" w:author="Antonova, Natalya V." w:date="2016-06-13T14:57:00Z"/>
                <w:rFonts w:ascii="Calibri" w:eastAsia="Times New Roman" w:hAnsi="Calibri" w:cs="Times New Roman"/>
                <w:color w:val="000000"/>
              </w:rPr>
            </w:pPr>
          </w:p>
        </w:tc>
      </w:tr>
      <w:tr w:rsidR="00B445A6" w:rsidRPr="00B445A6" w:rsidTr="00936E69">
        <w:trPr>
          <w:trHeight w:val="300"/>
          <w:ins w:id="579" w:author="Antonova, Natalya V." w:date="2016-06-13T14:56:00Z"/>
          <w:trPrChange w:id="580" w:author="Antonova, Natalya V." w:date="2016-06-13T16:25:00Z">
            <w:trPr>
              <w:trHeight w:val="300"/>
            </w:trPr>
          </w:trPrChange>
        </w:trPr>
        <w:tc>
          <w:tcPr>
            <w:tcW w:w="984" w:type="dxa"/>
            <w:shd w:val="clear" w:color="auto" w:fill="auto"/>
            <w:noWrap/>
            <w:vAlign w:val="bottom"/>
            <w:hideMark/>
            <w:tcPrChange w:id="581"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582" w:author="Antonova, Natalya V." w:date="2016-06-13T14:56:00Z"/>
                <w:rFonts w:ascii="Calibri" w:eastAsia="Times New Roman" w:hAnsi="Calibri" w:cs="Times New Roman"/>
                <w:color w:val="000000"/>
              </w:rPr>
            </w:pPr>
            <w:ins w:id="583" w:author="Antonova, Natalya V." w:date="2016-06-13T14:56:00Z">
              <w:r w:rsidRPr="00B445A6">
                <w:rPr>
                  <w:rFonts w:ascii="Calibri" w:eastAsia="Times New Roman" w:hAnsi="Calibri" w:cs="Times New Roman"/>
                  <w:color w:val="000000"/>
                </w:rPr>
                <w:t>AC.1-12</w:t>
              </w:r>
            </w:ins>
          </w:p>
        </w:tc>
        <w:tc>
          <w:tcPr>
            <w:tcW w:w="1911" w:type="dxa"/>
            <w:shd w:val="clear" w:color="auto" w:fill="auto"/>
            <w:noWrap/>
            <w:vAlign w:val="bottom"/>
            <w:hideMark/>
            <w:tcPrChange w:id="584"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585" w:author="Antonova, Natalya V." w:date="2016-06-13T14:56:00Z"/>
                <w:rFonts w:ascii="Calibri" w:eastAsia="Times New Roman" w:hAnsi="Calibri" w:cs="Times New Roman"/>
                <w:color w:val="000000"/>
              </w:rPr>
            </w:pPr>
            <w:ins w:id="586"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587"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588" w:author="Antonova, Natalya V." w:date="2016-06-13T14:56:00Z"/>
                <w:rFonts w:ascii="Calibri" w:eastAsia="Times New Roman" w:hAnsi="Calibri" w:cs="Times New Roman"/>
                <w:color w:val="000000"/>
              </w:rPr>
            </w:pPr>
            <w:ins w:id="589" w:author="Antonova, Natalya V." w:date="2016-06-13T14:56:00Z">
              <w:r w:rsidRPr="00B445A6">
                <w:rPr>
                  <w:rFonts w:ascii="Calibri" w:eastAsia="Times New Roman" w:hAnsi="Calibri" w:cs="Times New Roman"/>
                  <w:color w:val="000000"/>
                </w:rPr>
                <w:t>498255</w:t>
              </w:r>
            </w:ins>
          </w:p>
        </w:tc>
        <w:tc>
          <w:tcPr>
            <w:tcW w:w="1080" w:type="dxa"/>
            <w:shd w:val="clear" w:color="auto" w:fill="auto"/>
            <w:noWrap/>
            <w:vAlign w:val="bottom"/>
            <w:hideMark/>
            <w:tcPrChange w:id="590"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591" w:author="Antonova, Natalya V." w:date="2016-06-13T14:56:00Z"/>
                <w:rFonts w:ascii="Calibri" w:eastAsia="Times New Roman" w:hAnsi="Calibri" w:cs="Times New Roman"/>
                <w:color w:val="000000"/>
              </w:rPr>
            </w:pPr>
            <w:ins w:id="592" w:author="Antonova, Natalya V." w:date="2016-06-13T14:56:00Z">
              <w:r w:rsidRPr="00B445A6">
                <w:rPr>
                  <w:rFonts w:ascii="Calibri" w:eastAsia="Times New Roman" w:hAnsi="Calibri" w:cs="Times New Roman"/>
                  <w:color w:val="000000"/>
                </w:rPr>
                <w:t>5367329</w:t>
              </w:r>
            </w:ins>
          </w:p>
        </w:tc>
        <w:tc>
          <w:tcPr>
            <w:tcW w:w="1364" w:type="dxa"/>
            <w:shd w:val="clear" w:color="auto" w:fill="auto"/>
            <w:noWrap/>
            <w:vAlign w:val="bottom"/>
            <w:hideMark/>
            <w:tcPrChange w:id="593"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594" w:author="Antonova, Natalya V." w:date="2016-06-13T14:56:00Z"/>
                <w:rFonts w:ascii="Calibri" w:eastAsia="Times New Roman" w:hAnsi="Calibri" w:cs="Times New Roman"/>
                <w:color w:val="000000"/>
              </w:rPr>
            </w:pPr>
            <w:ins w:id="595"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596"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597" w:author="Antonova, Natalya V." w:date="2016-06-13T14:56:00Z"/>
                <w:rFonts w:ascii="Calibri" w:eastAsia="Times New Roman" w:hAnsi="Calibri" w:cs="Times New Roman"/>
                <w:color w:val="000000"/>
              </w:rPr>
            </w:pPr>
            <w:ins w:id="598" w:author="Antonova, Natalya V." w:date="2016-06-13T14:56:00Z">
              <w:r w:rsidRPr="00B445A6">
                <w:rPr>
                  <w:rFonts w:ascii="Calibri" w:eastAsia="Times New Roman" w:hAnsi="Calibri" w:cs="Times New Roman"/>
                  <w:color w:val="000000"/>
                </w:rPr>
                <w:t>2012</w:t>
              </w:r>
            </w:ins>
          </w:p>
        </w:tc>
        <w:tc>
          <w:tcPr>
            <w:tcW w:w="1112" w:type="dxa"/>
            <w:tcPrChange w:id="599" w:author="Antonova, Natalya V." w:date="2016-06-13T16:25:00Z">
              <w:tcPr>
                <w:tcW w:w="960" w:type="dxa"/>
                <w:gridSpan w:val="2"/>
              </w:tcPr>
            </w:tcPrChange>
          </w:tcPr>
          <w:p w:rsidR="00B445A6" w:rsidRPr="00B445A6" w:rsidRDefault="00936E69" w:rsidP="00B445A6">
            <w:pPr>
              <w:spacing w:after="0" w:line="240" w:lineRule="auto"/>
              <w:jc w:val="right"/>
              <w:rPr>
                <w:ins w:id="600" w:author="Antonova, Natalya V." w:date="2016-06-13T14:57:00Z"/>
                <w:rFonts w:ascii="Calibri" w:eastAsia="Times New Roman" w:hAnsi="Calibri" w:cs="Times New Roman"/>
                <w:color w:val="000000"/>
              </w:rPr>
            </w:pPr>
            <w:ins w:id="601" w:author="Antonova, Natalya V." w:date="2016-06-13T16:26:00Z">
              <w:r w:rsidRPr="00936E69">
                <w:rPr>
                  <w:rFonts w:ascii="Calibri" w:eastAsia="Times New Roman" w:hAnsi="Calibri" w:cs="Times New Roman"/>
                  <w:color w:val="000000"/>
                </w:rPr>
                <w:t>1314.13</w:t>
              </w:r>
            </w:ins>
          </w:p>
        </w:tc>
      </w:tr>
      <w:tr w:rsidR="00B445A6" w:rsidRPr="00B445A6" w:rsidTr="00936E69">
        <w:trPr>
          <w:trHeight w:val="300"/>
          <w:ins w:id="602" w:author="Antonova, Natalya V." w:date="2016-06-13T14:56:00Z"/>
          <w:trPrChange w:id="603" w:author="Antonova, Natalya V." w:date="2016-06-13T16:25:00Z">
            <w:trPr>
              <w:trHeight w:val="300"/>
            </w:trPr>
          </w:trPrChange>
        </w:trPr>
        <w:tc>
          <w:tcPr>
            <w:tcW w:w="984" w:type="dxa"/>
            <w:shd w:val="clear" w:color="auto" w:fill="auto"/>
            <w:noWrap/>
            <w:vAlign w:val="bottom"/>
            <w:hideMark/>
            <w:tcPrChange w:id="604"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605" w:author="Antonova, Natalya V." w:date="2016-06-13T14:56:00Z"/>
                <w:rFonts w:ascii="Calibri" w:eastAsia="Times New Roman" w:hAnsi="Calibri" w:cs="Times New Roman"/>
                <w:color w:val="000000"/>
              </w:rPr>
            </w:pPr>
            <w:ins w:id="606" w:author="Antonova, Natalya V." w:date="2016-06-13T14:56:00Z">
              <w:r w:rsidRPr="00B445A6">
                <w:rPr>
                  <w:rFonts w:ascii="Calibri" w:eastAsia="Times New Roman" w:hAnsi="Calibri" w:cs="Times New Roman"/>
                  <w:color w:val="000000"/>
                </w:rPr>
                <w:t>AC.1-13</w:t>
              </w:r>
            </w:ins>
          </w:p>
        </w:tc>
        <w:tc>
          <w:tcPr>
            <w:tcW w:w="1911" w:type="dxa"/>
            <w:shd w:val="clear" w:color="auto" w:fill="auto"/>
            <w:noWrap/>
            <w:vAlign w:val="bottom"/>
            <w:hideMark/>
            <w:tcPrChange w:id="607"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608" w:author="Antonova, Natalya V." w:date="2016-06-13T14:56:00Z"/>
                <w:rFonts w:ascii="Calibri" w:eastAsia="Times New Roman" w:hAnsi="Calibri" w:cs="Times New Roman"/>
                <w:color w:val="000000"/>
              </w:rPr>
            </w:pPr>
            <w:ins w:id="609"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610"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611" w:author="Antonova, Natalya V." w:date="2016-06-13T14:56:00Z"/>
                <w:rFonts w:ascii="Calibri" w:eastAsia="Times New Roman" w:hAnsi="Calibri" w:cs="Times New Roman"/>
                <w:color w:val="000000"/>
              </w:rPr>
            </w:pPr>
            <w:ins w:id="612" w:author="Antonova, Natalya V." w:date="2016-06-13T14:56:00Z">
              <w:r w:rsidRPr="00B445A6">
                <w:rPr>
                  <w:rFonts w:ascii="Calibri" w:eastAsia="Times New Roman" w:hAnsi="Calibri" w:cs="Times New Roman"/>
                  <w:color w:val="000000"/>
                </w:rPr>
                <w:t>499341</w:t>
              </w:r>
            </w:ins>
          </w:p>
        </w:tc>
        <w:tc>
          <w:tcPr>
            <w:tcW w:w="1080" w:type="dxa"/>
            <w:shd w:val="clear" w:color="auto" w:fill="auto"/>
            <w:noWrap/>
            <w:vAlign w:val="bottom"/>
            <w:hideMark/>
            <w:tcPrChange w:id="613"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614" w:author="Antonova, Natalya V." w:date="2016-06-13T14:56:00Z"/>
                <w:rFonts w:ascii="Calibri" w:eastAsia="Times New Roman" w:hAnsi="Calibri" w:cs="Times New Roman"/>
                <w:color w:val="000000"/>
              </w:rPr>
            </w:pPr>
            <w:ins w:id="615" w:author="Antonova, Natalya V." w:date="2016-06-13T14:56:00Z">
              <w:r w:rsidRPr="00B445A6">
                <w:rPr>
                  <w:rFonts w:ascii="Calibri" w:eastAsia="Times New Roman" w:hAnsi="Calibri" w:cs="Times New Roman"/>
                  <w:color w:val="000000"/>
                </w:rPr>
                <w:t>5368643</w:t>
              </w:r>
            </w:ins>
          </w:p>
        </w:tc>
        <w:tc>
          <w:tcPr>
            <w:tcW w:w="1364" w:type="dxa"/>
            <w:shd w:val="clear" w:color="auto" w:fill="auto"/>
            <w:noWrap/>
            <w:vAlign w:val="bottom"/>
            <w:hideMark/>
            <w:tcPrChange w:id="616"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617" w:author="Antonova, Natalya V." w:date="2016-06-13T14:56:00Z"/>
                <w:rFonts w:ascii="Calibri" w:eastAsia="Times New Roman" w:hAnsi="Calibri" w:cs="Times New Roman"/>
                <w:color w:val="000000"/>
              </w:rPr>
            </w:pPr>
            <w:ins w:id="618"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619"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620" w:author="Antonova, Natalya V." w:date="2016-06-13T14:56:00Z"/>
                <w:rFonts w:ascii="Calibri" w:eastAsia="Times New Roman" w:hAnsi="Calibri" w:cs="Times New Roman"/>
                <w:color w:val="000000"/>
              </w:rPr>
            </w:pPr>
            <w:ins w:id="621" w:author="Antonova, Natalya V." w:date="2016-06-13T14:56:00Z">
              <w:r w:rsidRPr="00B445A6">
                <w:rPr>
                  <w:rFonts w:ascii="Calibri" w:eastAsia="Times New Roman" w:hAnsi="Calibri" w:cs="Times New Roman"/>
                  <w:color w:val="000000"/>
                </w:rPr>
                <w:t>GRTS</w:t>
              </w:r>
            </w:ins>
          </w:p>
        </w:tc>
        <w:tc>
          <w:tcPr>
            <w:tcW w:w="1112" w:type="dxa"/>
            <w:tcPrChange w:id="622" w:author="Antonova, Natalya V." w:date="2016-06-13T16:25:00Z">
              <w:tcPr>
                <w:tcW w:w="960" w:type="dxa"/>
                <w:gridSpan w:val="2"/>
              </w:tcPr>
            </w:tcPrChange>
          </w:tcPr>
          <w:p w:rsidR="00B445A6" w:rsidRPr="00B445A6" w:rsidRDefault="00B445A6" w:rsidP="00B445A6">
            <w:pPr>
              <w:spacing w:after="0" w:line="240" w:lineRule="auto"/>
              <w:jc w:val="right"/>
              <w:rPr>
                <w:ins w:id="623" w:author="Antonova, Natalya V." w:date="2016-06-13T14:57:00Z"/>
                <w:rFonts w:ascii="Calibri" w:eastAsia="Times New Roman" w:hAnsi="Calibri" w:cs="Times New Roman"/>
                <w:color w:val="000000"/>
              </w:rPr>
            </w:pPr>
          </w:p>
        </w:tc>
      </w:tr>
      <w:tr w:rsidR="00B445A6" w:rsidRPr="00B445A6" w:rsidTr="00936E69">
        <w:trPr>
          <w:trHeight w:val="300"/>
          <w:ins w:id="624" w:author="Antonova, Natalya V." w:date="2016-06-13T14:56:00Z"/>
          <w:trPrChange w:id="625" w:author="Antonova, Natalya V." w:date="2016-06-13T16:25:00Z">
            <w:trPr>
              <w:trHeight w:val="300"/>
            </w:trPr>
          </w:trPrChange>
        </w:trPr>
        <w:tc>
          <w:tcPr>
            <w:tcW w:w="984" w:type="dxa"/>
            <w:shd w:val="clear" w:color="auto" w:fill="auto"/>
            <w:noWrap/>
            <w:vAlign w:val="bottom"/>
            <w:hideMark/>
            <w:tcPrChange w:id="626"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627" w:author="Antonova, Natalya V." w:date="2016-06-13T14:56:00Z"/>
                <w:rFonts w:ascii="Calibri" w:eastAsia="Times New Roman" w:hAnsi="Calibri" w:cs="Times New Roman"/>
                <w:color w:val="000000"/>
              </w:rPr>
            </w:pPr>
            <w:ins w:id="628" w:author="Antonova, Natalya V." w:date="2016-06-13T14:56:00Z">
              <w:r w:rsidRPr="00B445A6">
                <w:rPr>
                  <w:rFonts w:ascii="Calibri" w:eastAsia="Times New Roman" w:hAnsi="Calibri" w:cs="Times New Roman"/>
                  <w:color w:val="000000"/>
                </w:rPr>
                <w:t>AC.1-13</w:t>
              </w:r>
            </w:ins>
          </w:p>
        </w:tc>
        <w:tc>
          <w:tcPr>
            <w:tcW w:w="1911" w:type="dxa"/>
            <w:shd w:val="clear" w:color="auto" w:fill="auto"/>
            <w:noWrap/>
            <w:vAlign w:val="bottom"/>
            <w:hideMark/>
            <w:tcPrChange w:id="629"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630" w:author="Antonova, Natalya V." w:date="2016-06-13T14:56:00Z"/>
                <w:rFonts w:ascii="Calibri" w:eastAsia="Times New Roman" w:hAnsi="Calibri" w:cs="Times New Roman"/>
                <w:color w:val="000000"/>
              </w:rPr>
            </w:pPr>
            <w:ins w:id="631"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632"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633" w:author="Antonova, Natalya V." w:date="2016-06-13T14:56:00Z"/>
                <w:rFonts w:ascii="Calibri" w:eastAsia="Times New Roman" w:hAnsi="Calibri" w:cs="Times New Roman"/>
                <w:color w:val="000000"/>
              </w:rPr>
            </w:pPr>
            <w:ins w:id="634" w:author="Antonova, Natalya V." w:date="2016-06-13T14:56:00Z">
              <w:r w:rsidRPr="00B445A6">
                <w:rPr>
                  <w:rFonts w:ascii="Calibri" w:eastAsia="Times New Roman" w:hAnsi="Calibri" w:cs="Times New Roman"/>
                  <w:color w:val="000000"/>
                </w:rPr>
                <w:t>499341</w:t>
              </w:r>
            </w:ins>
          </w:p>
        </w:tc>
        <w:tc>
          <w:tcPr>
            <w:tcW w:w="1080" w:type="dxa"/>
            <w:shd w:val="clear" w:color="auto" w:fill="auto"/>
            <w:noWrap/>
            <w:vAlign w:val="bottom"/>
            <w:hideMark/>
            <w:tcPrChange w:id="635"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636" w:author="Antonova, Natalya V." w:date="2016-06-13T14:56:00Z"/>
                <w:rFonts w:ascii="Calibri" w:eastAsia="Times New Roman" w:hAnsi="Calibri" w:cs="Times New Roman"/>
                <w:color w:val="000000"/>
              </w:rPr>
            </w:pPr>
            <w:ins w:id="637" w:author="Antonova, Natalya V." w:date="2016-06-13T14:56:00Z">
              <w:r w:rsidRPr="00B445A6">
                <w:rPr>
                  <w:rFonts w:ascii="Calibri" w:eastAsia="Times New Roman" w:hAnsi="Calibri" w:cs="Times New Roman"/>
                  <w:color w:val="000000"/>
                </w:rPr>
                <w:t>5367020</w:t>
              </w:r>
            </w:ins>
          </w:p>
        </w:tc>
        <w:tc>
          <w:tcPr>
            <w:tcW w:w="1364" w:type="dxa"/>
            <w:shd w:val="clear" w:color="auto" w:fill="auto"/>
            <w:noWrap/>
            <w:vAlign w:val="bottom"/>
            <w:hideMark/>
            <w:tcPrChange w:id="638"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639" w:author="Antonova, Natalya V." w:date="2016-06-13T14:56:00Z"/>
                <w:rFonts w:ascii="Calibri" w:eastAsia="Times New Roman" w:hAnsi="Calibri" w:cs="Times New Roman"/>
                <w:color w:val="000000"/>
              </w:rPr>
            </w:pPr>
            <w:ins w:id="640"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641"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642" w:author="Antonova, Natalya V." w:date="2016-06-13T14:56:00Z"/>
                <w:rFonts w:ascii="Calibri" w:eastAsia="Times New Roman" w:hAnsi="Calibri" w:cs="Times New Roman"/>
                <w:color w:val="000000"/>
              </w:rPr>
            </w:pPr>
            <w:ins w:id="643" w:author="Antonova, Natalya V." w:date="2016-06-13T14:56:00Z">
              <w:r w:rsidRPr="00B445A6">
                <w:rPr>
                  <w:rFonts w:ascii="Calibri" w:eastAsia="Times New Roman" w:hAnsi="Calibri" w:cs="Times New Roman"/>
                  <w:color w:val="000000"/>
                </w:rPr>
                <w:t>2015</w:t>
              </w:r>
            </w:ins>
          </w:p>
        </w:tc>
        <w:tc>
          <w:tcPr>
            <w:tcW w:w="1112" w:type="dxa"/>
            <w:tcPrChange w:id="644" w:author="Antonova, Natalya V." w:date="2016-06-13T16:25:00Z">
              <w:tcPr>
                <w:tcW w:w="960" w:type="dxa"/>
                <w:gridSpan w:val="2"/>
              </w:tcPr>
            </w:tcPrChange>
          </w:tcPr>
          <w:p w:rsidR="00B445A6" w:rsidRPr="00B445A6" w:rsidRDefault="00936E69" w:rsidP="00B445A6">
            <w:pPr>
              <w:spacing w:after="0" w:line="240" w:lineRule="auto"/>
              <w:jc w:val="right"/>
              <w:rPr>
                <w:ins w:id="645" w:author="Antonova, Natalya V." w:date="2016-06-13T14:57:00Z"/>
                <w:rFonts w:ascii="Calibri" w:eastAsia="Times New Roman" w:hAnsi="Calibri" w:cs="Times New Roman"/>
                <w:color w:val="000000"/>
              </w:rPr>
            </w:pPr>
            <w:ins w:id="646" w:author="Antonova, Natalya V." w:date="2016-06-13T16:26:00Z">
              <w:r w:rsidRPr="00936E69">
                <w:rPr>
                  <w:rFonts w:ascii="Calibri" w:eastAsia="Times New Roman" w:hAnsi="Calibri" w:cs="Times New Roman"/>
                  <w:color w:val="000000"/>
                </w:rPr>
                <w:t>1622.86</w:t>
              </w:r>
            </w:ins>
          </w:p>
        </w:tc>
      </w:tr>
      <w:tr w:rsidR="00B445A6" w:rsidRPr="00B445A6" w:rsidTr="00936E69">
        <w:trPr>
          <w:trHeight w:val="300"/>
          <w:ins w:id="647" w:author="Antonova, Natalya V." w:date="2016-06-13T14:56:00Z"/>
          <w:trPrChange w:id="648" w:author="Antonova, Natalya V." w:date="2016-06-13T16:25:00Z">
            <w:trPr>
              <w:trHeight w:val="300"/>
            </w:trPr>
          </w:trPrChange>
        </w:trPr>
        <w:tc>
          <w:tcPr>
            <w:tcW w:w="984" w:type="dxa"/>
            <w:shd w:val="clear" w:color="auto" w:fill="auto"/>
            <w:noWrap/>
            <w:vAlign w:val="bottom"/>
            <w:hideMark/>
            <w:tcPrChange w:id="649"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650" w:author="Antonova, Natalya V." w:date="2016-06-13T14:56:00Z"/>
                <w:rFonts w:ascii="Calibri" w:eastAsia="Times New Roman" w:hAnsi="Calibri" w:cs="Times New Roman"/>
                <w:color w:val="000000"/>
              </w:rPr>
            </w:pPr>
            <w:ins w:id="651" w:author="Antonova, Natalya V." w:date="2016-06-13T14:56:00Z">
              <w:r w:rsidRPr="00B445A6">
                <w:rPr>
                  <w:rFonts w:ascii="Calibri" w:eastAsia="Times New Roman" w:hAnsi="Calibri" w:cs="Times New Roman"/>
                  <w:color w:val="000000"/>
                </w:rPr>
                <w:t>AC.1-14</w:t>
              </w:r>
            </w:ins>
          </w:p>
        </w:tc>
        <w:tc>
          <w:tcPr>
            <w:tcW w:w="1911" w:type="dxa"/>
            <w:shd w:val="clear" w:color="auto" w:fill="auto"/>
            <w:noWrap/>
            <w:vAlign w:val="bottom"/>
            <w:hideMark/>
            <w:tcPrChange w:id="652"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653" w:author="Antonova, Natalya V." w:date="2016-06-13T14:56:00Z"/>
                <w:rFonts w:ascii="Calibri" w:eastAsia="Times New Roman" w:hAnsi="Calibri" w:cs="Times New Roman"/>
                <w:color w:val="000000"/>
              </w:rPr>
            </w:pPr>
            <w:ins w:id="654"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655"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656" w:author="Antonova, Natalya V." w:date="2016-06-13T14:56:00Z"/>
                <w:rFonts w:ascii="Calibri" w:eastAsia="Times New Roman" w:hAnsi="Calibri" w:cs="Times New Roman"/>
                <w:color w:val="000000"/>
              </w:rPr>
            </w:pPr>
            <w:ins w:id="657" w:author="Antonova, Natalya V." w:date="2016-06-13T14:56:00Z">
              <w:r w:rsidRPr="00B445A6">
                <w:rPr>
                  <w:rFonts w:ascii="Calibri" w:eastAsia="Times New Roman" w:hAnsi="Calibri" w:cs="Times New Roman"/>
                  <w:color w:val="000000"/>
                </w:rPr>
                <w:t>500795</w:t>
              </w:r>
            </w:ins>
          </w:p>
        </w:tc>
        <w:tc>
          <w:tcPr>
            <w:tcW w:w="1080" w:type="dxa"/>
            <w:shd w:val="clear" w:color="auto" w:fill="auto"/>
            <w:noWrap/>
            <w:vAlign w:val="bottom"/>
            <w:hideMark/>
            <w:tcPrChange w:id="658"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659" w:author="Antonova, Natalya V." w:date="2016-06-13T14:56:00Z"/>
                <w:rFonts w:ascii="Calibri" w:eastAsia="Times New Roman" w:hAnsi="Calibri" w:cs="Times New Roman"/>
                <w:color w:val="000000"/>
              </w:rPr>
            </w:pPr>
            <w:ins w:id="660" w:author="Antonova, Natalya V." w:date="2016-06-13T14:56:00Z">
              <w:r w:rsidRPr="00B445A6">
                <w:rPr>
                  <w:rFonts w:ascii="Calibri" w:eastAsia="Times New Roman" w:hAnsi="Calibri" w:cs="Times New Roman"/>
                  <w:color w:val="000000"/>
                </w:rPr>
                <w:t>5367711</w:t>
              </w:r>
            </w:ins>
          </w:p>
        </w:tc>
        <w:tc>
          <w:tcPr>
            <w:tcW w:w="1364" w:type="dxa"/>
            <w:shd w:val="clear" w:color="auto" w:fill="auto"/>
            <w:noWrap/>
            <w:vAlign w:val="bottom"/>
            <w:hideMark/>
            <w:tcPrChange w:id="661"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662" w:author="Antonova, Natalya V." w:date="2016-06-13T14:56:00Z"/>
                <w:rFonts w:ascii="Calibri" w:eastAsia="Times New Roman" w:hAnsi="Calibri" w:cs="Times New Roman"/>
                <w:color w:val="000000"/>
              </w:rPr>
            </w:pPr>
            <w:ins w:id="663"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664"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665" w:author="Antonova, Natalya V." w:date="2016-06-13T14:56:00Z"/>
                <w:rFonts w:ascii="Calibri" w:eastAsia="Times New Roman" w:hAnsi="Calibri" w:cs="Times New Roman"/>
                <w:color w:val="000000"/>
              </w:rPr>
            </w:pPr>
            <w:ins w:id="666" w:author="Antonova, Natalya V." w:date="2016-06-13T14:56:00Z">
              <w:r w:rsidRPr="00B445A6">
                <w:rPr>
                  <w:rFonts w:ascii="Calibri" w:eastAsia="Times New Roman" w:hAnsi="Calibri" w:cs="Times New Roman"/>
                  <w:color w:val="000000"/>
                </w:rPr>
                <w:t>GRTS</w:t>
              </w:r>
            </w:ins>
          </w:p>
        </w:tc>
        <w:tc>
          <w:tcPr>
            <w:tcW w:w="1112" w:type="dxa"/>
            <w:tcPrChange w:id="667" w:author="Antonova, Natalya V." w:date="2016-06-13T16:25:00Z">
              <w:tcPr>
                <w:tcW w:w="960" w:type="dxa"/>
                <w:gridSpan w:val="2"/>
              </w:tcPr>
            </w:tcPrChange>
          </w:tcPr>
          <w:p w:rsidR="00B445A6" w:rsidRPr="00B445A6" w:rsidRDefault="00B445A6" w:rsidP="00B445A6">
            <w:pPr>
              <w:spacing w:after="0" w:line="240" w:lineRule="auto"/>
              <w:jc w:val="right"/>
              <w:rPr>
                <w:ins w:id="668" w:author="Antonova, Natalya V." w:date="2016-06-13T14:57:00Z"/>
                <w:rFonts w:ascii="Calibri" w:eastAsia="Times New Roman" w:hAnsi="Calibri" w:cs="Times New Roman"/>
                <w:color w:val="000000"/>
              </w:rPr>
            </w:pPr>
          </w:p>
        </w:tc>
      </w:tr>
      <w:tr w:rsidR="00B445A6" w:rsidRPr="00B445A6" w:rsidTr="00936E69">
        <w:trPr>
          <w:trHeight w:val="300"/>
          <w:ins w:id="669" w:author="Antonova, Natalya V." w:date="2016-06-13T14:56:00Z"/>
          <w:trPrChange w:id="670" w:author="Antonova, Natalya V." w:date="2016-06-13T16:25:00Z">
            <w:trPr>
              <w:trHeight w:val="300"/>
            </w:trPr>
          </w:trPrChange>
        </w:trPr>
        <w:tc>
          <w:tcPr>
            <w:tcW w:w="984" w:type="dxa"/>
            <w:shd w:val="clear" w:color="auto" w:fill="auto"/>
            <w:noWrap/>
            <w:vAlign w:val="bottom"/>
            <w:hideMark/>
            <w:tcPrChange w:id="671"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672" w:author="Antonova, Natalya V." w:date="2016-06-13T14:56:00Z"/>
                <w:rFonts w:ascii="Calibri" w:eastAsia="Times New Roman" w:hAnsi="Calibri" w:cs="Times New Roman"/>
                <w:color w:val="000000"/>
              </w:rPr>
            </w:pPr>
            <w:ins w:id="673" w:author="Antonova, Natalya V." w:date="2016-06-13T14:56:00Z">
              <w:r w:rsidRPr="00B445A6">
                <w:rPr>
                  <w:rFonts w:ascii="Calibri" w:eastAsia="Times New Roman" w:hAnsi="Calibri" w:cs="Times New Roman"/>
                  <w:color w:val="000000"/>
                </w:rPr>
                <w:t>AC.1-14</w:t>
              </w:r>
            </w:ins>
          </w:p>
        </w:tc>
        <w:tc>
          <w:tcPr>
            <w:tcW w:w="1911" w:type="dxa"/>
            <w:shd w:val="clear" w:color="auto" w:fill="auto"/>
            <w:noWrap/>
            <w:vAlign w:val="bottom"/>
            <w:hideMark/>
            <w:tcPrChange w:id="674"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675" w:author="Antonova, Natalya V." w:date="2016-06-13T14:56:00Z"/>
                <w:rFonts w:ascii="Calibri" w:eastAsia="Times New Roman" w:hAnsi="Calibri" w:cs="Times New Roman"/>
                <w:color w:val="000000"/>
              </w:rPr>
            </w:pPr>
            <w:ins w:id="676"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677"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678" w:author="Antonova, Natalya V." w:date="2016-06-13T14:56:00Z"/>
                <w:rFonts w:ascii="Calibri" w:eastAsia="Times New Roman" w:hAnsi="Calibri" w:cs="Times New Roman"/>
                <w:color w:val="000000"/>
              </w:rPr>
            </w:pPr>
            <w:ins w:id="679" w:author="Antonova, Natalya V." w:date="2016-06-13T14:56:00Z">
              <w:r w:rsidRPr="00B445A6">
                <w:rPr>
                  <w:rFonts w:ascii="Calibri" w:eastAsia="Times New Roman" w:hAnsi="Calibri" w:cs="Times New Roman"/>
                  <w:color w:val="000000"/>
                </w:rPr>
                <w:t>500795</w:t>
              </w:r>
            </w:ins>
          </w:p>
        </w:tc>
        <w:tc>
          <w:tcPr>
            <w:tcW w:w="1080" w:type="dxa"/>
            <w:shd w:val="clear" w:color="auto" w:fill="auto"/>
            <w:noWrap/>
            <w:vAlign w:val="bottom"/>
            <w:hideMark/>
            <w:tcPrChange w:id="680"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681" w:author="Antonova, Natalya V." w:date="2016-06-13T14:56:00Z"/>
                <w:rFonts w:ascii="Calibri" w:eastAsia="Times New Roman" w:hAnsi="Calibri" w:cs="Times New Roman"/>
                <w:color w:val="000000"/>
              </w:rPr>
            </w:pPr>
            <w:ins w:id="682" w:author="Antonova, Natalya V." w:date="2016-06-13T14:56:00Z">
              <w:r w:rsidRPr="00B445A6">
                <w:rPr>
                  <w:rFonts w:ascii="Calibri" w:eastAsia="Times New Roman" w:hAnsi="Calibri" w:cs="Times New Roman"/>
                  <w:color w:val="000000"/>
                </w:rPr>
                <w:t>5366930</w:t>
              </w:r>
            </w:ins>
          </w:p>
        </w:tc>
        <w:tc>
          <w:tcPr>
            <w:tcW w:w="1364" w:type="dxa"/>
            <w:shd w:val="clear" w:color="auto" w:fill="auto"/>
            <w:noWrap/>
            <w:vAlign w:val="bottom"/>
            <w:hideMark/>
            <w:tcPrChange w:id="683"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684" w:author="Antonova, Natalya V." w:date="2016-06-13T14:56:00Z"/>
                <w:rFonts w:ascii="Calibri" w:eastAsia="Times New Roman" w:hAnsi="Calibri" w:cs="Times New Roman"/>
                <w:color w:val="000000"/>
              </w:rPr>
            </w:pPr>
            <w:ins w:id="685"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686"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687" w:author="Antonova, Natalya V." w:date="2016-06-13T14:56:00Z"/>
                <w:rFonts w:ascii="Calibri" w:eastAsia="Times New Roman" w:hAnsi="Calibri" w:cs="Times New Roman"/>
                <w:color w:val="000000"/>
              </w:rPr>
            </w:pPr>
            <w:ins w:id="688" w:author="Antonova, Natalya V." w:date="2016-06-13T14:56:00Z">
              <w:r w:rsidRPr="00B445A6">
                <w:rPr>
                  <w:rFonts w:ascii="Calibri" w:eastAsia="Times New Roman" w:hAnsi="Calibri" w:cs="Times New Roman"/>
                  <w:color w:val="000000"/>
                </w:rPr>
                <w:t>2013</w:t>
              </w:r>
            </w:ins>
          </w:p>
        </w:tc>
        <w:tc>
          <w:tcPr>
            <w:tcW w:w="1112" w:type="dxa"/>
            <w:tcPrChange w:id="689" w:author="Antonova, Natalya V." w:date="2016-06-13T16:25:00Z">
              <w:tcPr>
                <w:tcW w:w="960" w:type="dxa"/>
                <w:gridSpan w:val="2"/>
              </w:tcPr>
            </w:tcPrChange>
          </w:tcPr>
          <w:p w:rsidR="00B445A6" w:rsidRPr="00B445A6" w:rsidRDefault="00936E69" w:rsidP="00B445A6">
            <w:pPr>
              <w:spacing w:after="0" w:line="240" w:lineRule="auto"/>
              <w:jc w:val="right"/>
              <w:rPr>
                <w:ins w:id="690" w:author="Antonova, Natalya V." w:date="2016-06-13T14:57:00Z"/>
                <w:rFonts w:ascii="Calibri" w:eastAsia="Times New Roman" w:hAnsi="Calibri" w:cs="Times New Roman"/>
                <w:color w:val="000000"/>
              </w:rPr>
            </w:pPr>
            <w:ins w:id="691" w:author="Antonova, Natalya V." w:date="2016-06-13T16:26:00Z">
              <w:r w:rsidRPr="00936E69">
                <w:rPr>
                  <w:rFonts w:ascii="Calibri" w:eastAsia="Times New Roman" w:hAnsi="Calibri" w:cs="Times New Roman"/>
                  <w:color w:val="000000"/>
                </w:rPr>
                <w:t>780.54</w:t>
              </w:r>
            </w:ins>
          </w:p>
        </w:tc>
      </w:tr>
      <w:tr w:rsidR="00B445A6" w:rsidRPr="00B445A6" w:rsidTr="00936E69">
        <w:trPr>
          <w:trHeight w:val="300"/>
          <w:ins w:id="692" w:author="Antonova, Natalya V." w:date="2016-06-13T14:56:00Z"/>
          <w:trPrChange w:id="693" w:author="Antonova, Natalya V." w:date="2016-06-13T16:25:00Z">
            <w:trPr>
              <w:trHeight w:val="300"/>
            </w:trPr>
          </w:trPrChange>
        </w:trPr>
        <w:tc>
          <w:tcPr>
            <w:tcW w:w="984" w:type="dxa"/>
            <w:shd w:val="clear" w:color="auto" w:fill="auto"/>
            <w:noWrap/>
            <w:vAlign w:val="bottom"/>
            <w:hideMark/>
            <w:tcPrChange w:id="694"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695" w:author="Antonova, Natalya V." w:date="2016-06-13T14:56:00Z"/>
                <w:rFonts w:ascii="Calibri" w:eastAsia="Times New Roman" w:hAnsi="Calibri" w:cs="Times New Roman"/>
                <w:color w:val="000000"/>
              </w:rPr>
            </w:pPr>
            <w:ins w:id="696" w:author="Antonova, Natalya V." w:date="2016-06-13T14:56:00Z">
              <w:r w:rsidRPr="00B445A6">
                <w:rPr>
                  <w:rFonts w:ascii="Calibri" w:eastAsia="Times New Roman" w:hAnsi="Calibri" w:cs="Times New Roman"/>
                  <w:color w:val="000000"/>
                </w:rPr>
                <w:t>AC.1-15</w:t>
              </w:r>
            </w:ins>
          </w:p>
        </w:tc>
        <w:tc>
          <w:tcPr>
            <w:tcW w:w="1911" w:type="dxa"/>
            <w:shd w:val="clear" w:color="auto" w:fill="auto"/>
            <w:noWrap/>
            <w:vAlign w:val="bottom"/>
            <w:hideMark/>
            <w:tcPrChange w:id="697"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698" w:author="Antonova, Natalya V." w:date="2016-06-13T14:56:00Z"/>
                <w:rFonts w:ascii="Calibri" w:eastAsia="Times New Roman" w:hAnsi="Calibri" w:cs="Times New Roman"/>
                <w:color w:val="000000"/>
              </w:rPr>
            </w:pPr>
            <w:ins w:id="699"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700"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701" w:author="Antonova, Natalya V." w:date="2016-06-13T14:56:00Z"/>
                <w:rFonts w:ascii="Calibri" w:eastAsia="Times New Roman" w:hAnsi="Calibri" w:cs="Times New Roman"/>
                <w:color w:val="000000"/>
              </w:rPr>
            </w:pPr>
            <w:ins w:id="702" w:author="Antonova, Natalya V." w:date="2016-06-13T14:56:00Z">
              <w:r w:rsidRPr="00B445A6">
                <w:rPr>
                  <w:rFonts w:ascii="Calibri" w:eastAsia="Times New Roman" w:hAnsi="Calibri" w:cs="Times New Roman"/>
                  <w:color w:val="000000"/>
                </w:rPr>
                <w:t>498615</w:t>
              </w:r>
            </w:ins>
          </w:p>
        </w:tc>
        <w:tc>
          <w:tcPr>
            <w:tcW w:w="1080" w:type="dxa"/>
            <w:shd w:val="clear" w:color="auto" w:fill="auto"/>
            <w:noWrap/>
            <w:vAlign w:val="bottom"/>
            <w:hideMark/>
            <w:tcPrChange w:id="703"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704" w:author="Antonova, Natalya V." w:date="2016-06-13T14:56:00Z"/>
                <w:rFonts w:ascii="Calibri" w:eastAsia="Times New Roman" w:hAnsi="Calibri" w:cs="Times New Roman"/>
                <w:color w:val="000000"/>
              </w:rPr>
            </w:pPr>
            <w:ins w:id="705" w:author="Antonova, Natalya V." w:date="2016-06-13T14:56:00Z">
              <w:r w:rsidRPr="00B445A6">
                <w:rPr>
                  <w:rFonts w:ascii="Calibri" w:eastAsia="Times New Roman" w:hAnsi="Calibri" w:cs="Times New Roman"/>
                  <w:color w:val="000000"/>
                </w:rPr>
                <w:t>5368643</w:t>
              </w:r>
            </w:ins>
          </w:p>
        </w:tc>
        <w:tc>
          <w:tcPr>
            <w:tcW w:w="1364" w:type="dxa"/>
            <w:shd w:val="clear" w:color="auto" w:fill="auto"/>
            <w:noWrap/>
            <w:vAlign w:val="bottom"/>
            <w:hideMark/>
            <w:tcPrChange w:id="706"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707" w:author="Antonova, Natalya V." w:date="2016-06-13T14:56:00Z"/>
                <w:rFonts w:ascii="Calibri" w:eastAsia="Times New Roman" w:hAnsi="Calibri" w:cs="Times New Roman"/>
                <w:color w:val="000000"/>
              </w:rPr>
            </w:pPr>
            <w:ins w:id="708"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709"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710" w:author="Antonova, Natalya V." w:date="2016-06-13T14:56:00Z"/>
                <w:rFonts w:ascii="Calibri" w:eastAsia="Times New Roman" w:hAnsi="Calibri" w:cs="Times New Roman"/>
                <w:color w:val="000000"/>
              </w:rPr>
            </w:pPr>
            <w:ins w:id="711" w:author="Antonova, Natalya V." w:date="2016-06-13T14:56:00Z">
              <w:r w:rsidRPr="00B445A6">
                <w:rPr>
                  <w:rFonts w:ascii="Calibri" w:eastAsia="Times New Roman" w:hAnsi="Calibri" w:cs="Times New Roman"/>
                  <w:color w:val="000000"/>
                </w:rPr>
                <w:t>GRTS</w:t>
              </w:r>
            </w:ins>
          </w:p>
        </w:tc>
        <w:tc>
          <w:tcPr>
            <w:tcW w:w="1112" w:type="dxa"/>
            <w:tcPrChange w:id="712" w:author="Antonova, Natalya V." w:date="2016-06-13T16:25:00Z">
              <w:tcPr>
                <w:tcW w:w="960" w:type="dxa"/>
                <w:gridSpan w:val="2"/>
              </w:tcPr>
            </w:tcPrChange>
          </w:tcPr>
          <w:p w:rsidR="00B445A6" w:rsidRPr="00B445A6" w:rsidRDefault="00B445A6" w:rsidP="00B445A6">
            <w:pPr>
              <w:spacing w:after="0" w:line="240" w:lineRule="auto"/>
              <w:jc w:val="right"/>
              <w:rPr>
                <w:ins w:id="713" w:author="Antonova, Natalya V." w:date="2016-06-13T14:57:00Z"/>
                <w:rFonts w:ascii="Calibri" w:eastAsia="Times New Roman" w:hAnsi="Calibri" w:cs="Times New Roman"/>
                <w:color w:val="000000"/>
              </w:rPr>
            </w:pPr>
          </w:p>
        </w:tc>
      </w:tr>
      <w:tr w:rsidR="00B445A6" w:rsidRPr="00B445A6" w:rsidTr="00936E69">
        <w:trPr>
          <w:trHeight w:val="300"/>
          <w:ins w:id="714" w:author="Antonova, Natalya V." w:date="2016-06-13T14:56:00Z"/>
          <w:trPrChange w:id="715" w:author="Antonova, Natalya V." w:date="2016-06-13T16:25:00Z">
            <w:trPr>
              <w:trHeight w:val="300"/>
            </w:trPr>
          </w:trPrChange>
        </w:trPr>
        <w:tc>
          <w:tcPr>
            <w:tcW w:w="984" w:type="dxa"/>
            <w:shd w:val="clear" w:color="auto" w:fill="auto"/>
            <w:noWrap/>
            <w:vAlign w:val="bottom"/>
            <w:hideMark/>
            <w:tcPrChange w:id="716"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717" w:author="Antonova, Natalya V." w:date="2016-06-13T14:56:00Z"/>
                <w:rFonts w:ascii="Calibri" w:eastAsia="Times New Roman" w:hAnsi="Calibri" w:cs="Times New Roman"/>
                <w:color w:val="000000"/>
              </w:rPr>
            </w:pPr>
            <w:ins w:id="718" w:author="Antonova, Natalya V." w:date="2016-06-13T14:56:00Z">
              <w:r w:rsidRPr="00B445A6">
                <w:rPr>
                  <w:rFonts w:ascii="Calibri" w:eastAsia="Times New Roman" w:hAnsi="Calibri" w:cs="Times New Roman"/>
                  <w:color w:val="000000"/>
                </w:rPr>
                <w:t>AC.1-15</w:t>
              </w:r>
            </w:ins>
          </w:p>
        </w:tc>
        <w:tc>
          <w:tcPr>
            <w:tcW w:w="1911" w:type="dxa"/>
            <w:shd w:val="clear" w:color="auto" w:fill="auto"/>
            <w:noWrap/>
            <w:vAlign w:val="bottom"/>
            <w:hideMark/>
            <w:tcPrChange w:id="719"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720" w:author="Antonova, Natalya V." w:date="2016-06-13T14:56:00Z"/>
                <w:rFonts w:ascii="Calibri" w:eastAsia="Times New Roman" w:hAnsi="Calibri" w:cs="Times New Roman"/>
                <w:color w:val="000000"/>
              </w:rPr>
            </w:pPr>
            <w:ins w:id="721"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722"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723" w:author="Antonova, Natalya V." w:date="2016-06-13T14:56:00Z"/>
                <w:rFonts w:ascii="Calibri" w:eastAsia="Times New Roman" w:hAnsi="Calibri" w:cs="Times New Roman"/>
                <w:color w:val="000000"/>
              </w:rPr>
            </w:pPr>
            <w:ins w:id="724" w:author="Antonova, Natalya V." w:date="2016-06-13T14:56:00Z">
              <w:r w:rsidRPr="00B445A6">
                <w:rPr>
                  <w:rFonts w:ascii="Calibri" w:eastAsia="Times New Roman" w:hAnsi="Calibri" w:cs="Times New Roman"/>
                  <w:color w:val="000000"/>
                </w:rPr>
                <w:t>498615</w:t>
              </w:r>
            </w:ins>
          </w:p>
        </w:tc>
        <w:tc>
          <w:tcPr>
            <w:tcW w:w="1080" w:type="dxa"/>
            <w:shd w:val="clear" w:color="auto" w:fill="auto"/>
            <w:noWrap/>
            <w:vAlign w:val="bottom"/>
            <w:hideMark/>
            <w:tcPrChange w:id="725"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726" w:author="Antonova, Natalya V." w:date="2016-06-13T14:56:00Z"/>
                <w:rFonts w:ascii="Calibri" w:eastAsia="Times New Roman" w:hAnsi="Calibri" w:cs="Times New Roman"/>
                <w:color w:val="000000"/>
              </w:rPr>
            </w:pPr>
            <w:ins w:id="727" w:author="Antonova, Natalya V." w:date="2016-06-13T14:56:00Z">
              <w:r w:rsidRPr="00B445A6">
                <w:rPr>
                  <w:rFonts w:ascii="Calibri" w:eastAsia="Times New Roman" w:hAnsi="Calibri" w:cs="Times New Roman"/>
                  <w:color w:val="000000"/>
                </w:rPr>
                <w:t>5367195</w:t>
              </w:r>
            </w:ins>
          </w:p>
        </w:tc>
        <w:tc>
          <w:tcPr>
            <w:tcW w:w="1364" w:type="dxa"/>
            <w:shd w:val="clear" w:color="auto" w:fill="auto"/>
            <w:noWrap/>
            <w:vAlign w:val="bottom"/>
            <w:hideMark/>
            <w:tcPrChange w:id="728"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729" w:author="Antonova, Natalya V." w:date="2016-06-13T14:56:00Z"/>
                <w:rFonts w:ascii="Calibri" w:eastAsia="Times New Roman" w:hAnsi="Calibri" w:cs="Times New Roman"/>
                <w:color w:val="000000"/>
              </w:rPr>
            </w:pPr>
            <w:ins w:id="730"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731"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732" w:author="Antonova, Natalya V." w:date="2016-06-13T14:56:00Z"/>
                <w:rFonts w:ascii="Calibri" w:eastAsia="Times New Roman" w:hAnsi="Calibri" w:cs="Times New Roman"/>
                <w:color w:val="000000"/>
              </w:rPr>
            </w:pPr>
            <w:ins w:id="733" w:author="Antonova, Natalya V." w:date="2016-06-13T14:56:00Z">
              <w:r w:rsidRPr="00B445A6">
                <w:rPr>
                  <w:rFonts w:ascii="Calibri" w:eastAsia="Times New Roman" w:hAnsi="Calibri" w:cs="Times New Roman"/>
                  <w:color w:val="000000"/>
                </w:rPr>
                <w:t>2012</w:t>
              </w:r>
            </w:ins>
          </w:p>
        </w:tc>
        <w:tc>
          <w:tcPr>
            <w:tcW w:w="1112" w:type="dxa"/>
            <w:tcPrChange w:id="734" w:author="Antonova, Natalya V." w:date="2016-06-13T16:25:00Z">
              <w:tcPr>
                <w:tcW w:w="960" w:type="dxa"/>
                <w:gridSpan w:val="2"/>
              </w:tcPr>
            </w:tcPrChange>
          </w:tcPr>
          <w:p w:rsidR="00B445A6" w:rsidRPr="00B445A6" w:rsidRDefault="00936E69" w:rsidP="00B445A6">
            <w:pPr>
              <w:spacing w:after="0" w:line="240" w:lineRule="auto"/>
              <w:jc w:val="right"/>
              <w:rPr>
                <w:ins w:id="735" w:author="Antonova, Natalya V." w:date="2016-06-13T14:57:00Z"/>
                <w:rFonts w:ascii="Calibri" w:eastAsia="Times New Roman" w:hAnsi="Calibri" w:cs="Times New Roman"/>
                <w:color w:val="000000"/>
              </w:rPr>
            </w:pPr>
            <w:ins w:id="736" w:author="Antonova, Natalya V." w:date="2016-06-13T16:26:00Z">
              <w:r w:rsidRPr="00936E69">
                <w:rPr>
                  <w:rFonts w:ascii="Calibri" w:eastAsia="Times New Roman" w:hAnsi="Calibri" w:cs="Times New Roman"/>
                  <w:color w:val="000000"/>
                </w:rPr>
                <w:t>1447.6</w:t>
              </w:r>
            </w:ins>
          </w:p>
        </w:tc>
      </w:tr>
      <w:tr w:rsidR="00B445A6" w:rsidRPr="00B445A6" w:rsidTr="00936E69">
        <w:trPr>
          <w:trHeight w:val="300"/>
          <w:ins w:id="737" w:author="Antonova, Natalya V." w:date="2016-06-13T14:56:00Z"/>
          <w:trPrChange w:id="738" w:author="Antonova, Natalya V." w:date="2016-06-13T16:25:00Z">
            <w:trPr>
              <w:trHeight w:val="300"/>
            </w:trPr>
          </w:trPrChange>
        </w:trPr>
        <w:tc>
          <w:tcPr>
            <w:tcW w:w="984" w:type="dxa"/>
            <w:shd w:val="clear" w:color="auto" w:fill="auto"/>
            <w:noWrap/>
            <w:vAlign w:val="bottom"/>
            <w:hideMark/>
            <w:tcPrChange w:id="739"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740" w:author="Antonova, Natalya V." w:date="2016-06-13T14:56:00Z"/>
                <w:rFonts w:ascii="Calibri" w:eastAsia="Times New Roman" w:hAnsi="Calibri" w:cs="Times New Roman"/>
                <w:color w:val="000000"/>
              </w:rPr>
            </w:pPr>
            <w:ins w:id="741" w:author="Antonova, Natalya V." w:date="2016-06-13T14:56:00Z">
              <w:r w:rsidRPr="00B445A6">
                <w:rPr>
                  <w:rFonts w:ascii="Calibri" w:eastAsia="Times New Roman" w:hAnsi="Calibri" w:cs="Times New Roman"/>
                  <w:color w:val="000000"/>
                </w:rPr>
                <w:t>AC.1-16</w:t>
              </w:r>
            </w:ins>
          </w:p>
        </w:tc>
        <w:tc>
          <w:tcPr>
            <w:tcW w:w="1911" w:type="dxa"/>
            <w:shd w:val="clear" w:color="auto" w:fill="auto"/>
            <w:noWrap/>
            <w:vAlign w:val="bottom"/>
            <w:hideMark/>
            <w:tcPrChange w:id="742"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743" w:author="Antonova, Natalya V." w:date="2016-06-13T14:56:00Z"/>
                <w:rFonts w:ascii="Calibri" w:eastAsia="Times New Roman" w:hAnsi="Calibri" w:cs="Times New Roman"/>
                <w:color w:val="000000"/>
              </w:rPr>
            </w:pPr>
            <w:ins w:id="744"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745"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746" w:author="Antonova, Natalya V." w:date="2016-06-13T14:56:00Z"/>
                <w:rFonts w:ascii="Calibri" w:eastAsia="Times New Roman" w:hAnsi="Calibri" w:cs="Times New Roman"/>
                <w:color w:val="000000"/>
              </w:rPr>
            </w:pPr>
            <w:ins w:id="747" w:author="Antonova, Natalya V." w:date="2016-06-13T14:56:00Z">
              <w:r w:rsidRPr="00B445A6">
                <w:rPr>
                  <w:rFonts w:ascii="Calibri" w:eastAsia="Times New Roman" w:hAnsi="Calibri" w:cs="Times New Roman"/>
                  <w:color w:val="000000"/>
                </w:rPr>
                <w:t>499908</w:t>
              </w:r>
            </w:ins>
          </w:p>
        </w:tc>
        <w:tc>
          <w:tcPr>
            <w:tcW w:w="1080" w:type="dxa"/>
            <w:shd w:val="clear" w:color="auto" w:fill="auto"/>
            <w:noWrap/>
            <w:vAlign w:val="bottom"/>
            <w:hideMark/>
            <w:tcPrChange w:id="748"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749" w:author="Antonova, Natalya V." w:date="2016-06-13T14:56:00Z"/>
                <w:rFonts w:ascii="Calibri" w:eastAsia="Times New Roman" w:hAnsi="Calibri" w:cs="Times New Roman"/>
                <w:color w:val="000000"/>
              </w:rPr>
            </w:pPr>
            <w:ins w:id="750" w:author="Antonova, Natalya V." w:date="2016-06-13T14:56:00Z">
              <w:r w:rsidRPr="00B445A6">
                <w:rPr>
                  <w:rFonts w:ascii="Calibri" w:eastAsia="Times New Roman" w:hAnsi="Calibri" w:cs="Times New Roman"/>
                  <w:color w:val="000000"/>
                </w:rPr>
                <w:t>5368223</w:t>
              </w:r>
            </w:ins>
          </w:p>
        </w:tc>
        <w:tc>
          <w:tcPr>
            <w:tcW w:w="1364" w:type="dxa"/>
            <w:shd w:val="clear" w:color="auto" w:fill="auto"/>
            <w:noWrap/>
            <w:vAlign w:val="bottom"/>
            <w:hideMark/>
            <w:tcPrChange w:id="751"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752" w:author="Antonova, Natalya V." w:date="2016-06-13T14:56:00Z"/>
                <w:rFonts w:ascii="Calibri" w:eastAsia="Times New Roman" w:hAnsi="Calibri" w:cs="Times New Roman"/>
                <w:color w:val="000000"/>
              </w:rPr>
            </w:pPr>
            <w:ins w:id="753"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754"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755" w:author="Antonova, Natalya V." w:date="2016-06-13T14:56:00Z"/>
                <w:rFonts w:ascii="Calibri" w:eastAsia="Times New Roman" w:hAnsi="Calibri" w:cs="Times New Roman"/>
                <w:color w:val="000000"/>
              </w:rPr>
            </w:pPr>
            <w:ins w:id="756" w:author="Antonova, Natalya V." w:date="2016-06-13T14:56:00Z">
              <w:r w:rsidRPr="00B445A6">
                <w:rPr>
                  <w:rFonts w:ascii="Calibri" w:eastAsia="Times New Roman" w:hAnsi="Calibri" w:cs="Times New Roman"/>
                  <w:color w:val="000000"/>
                </w:rPr>
                <w:t>2015</w:t>
              </w:r>
            </w:ins>
          </w:p>
        </w:tc>
        <w:tc>
          <w:tcPr>
            <w:tcW w:w="1112" w:type="dxa"/>
            <w:tcPrChange w:id="757" w:author="Antonova, Natalya V." w:date="2016-06-13T16:25:00Z">
              <w:tcPr>
                <w:tcW w:w="960" w:type="dxa"/>
                <w:gridSpan w:val="2"/>
              </w:tcPr>
            </w:tcPrChange>
          </w:tcPr>
          <w:p w:rsidR="00B445A6" w:rsidRPr="00B445A6" w:rsidRDefault="00B445A6" w:rsidP="00B445A6">
            <w:pPr>
              <w:spacing w:after="0" w:line="240" w:lineRule="auto"/>
              <w:jc w:val="right"/>
              <w:rPr>
                <w:ins w:id="758" w:author="Antonova, Natalya V." w:date="2016-06-13T14:57:00Z"/>
                <w:rFonts w:ascii="Calibri" w:eastAsia="Times New Roman" w:hAnsi="Calibri" w:cs="Times New Roman"/>
                <w:color w:val="000000"/>
              </w:rPr>
            </w:pPr>
          </w:p>
        </w:tc>
      </w:tr>
      <w:tr w:rsidR="00B445A6" w:rsidRPr="00B445A6" w:rsidTr="00936E69">
        <w:trPr>
          <w:trHeight w:val="300"/>
          <w:ins w:id="759" w:author="Antonova, Natalya V." w:date="2016-06-13T14:56:00Z"/>
          <w:trPrChange w:id="760" w:author="Antonova, Natalya V." w:date="2016-06-13T16:25:00Z">
            <w:trPr>
              <w:trHeight w:val="300"/>
            </w:trPr>
          </w:trPrChange>
        </w:trPr>
        <w:tc>
          <w:tcPr>
            <w:tcW w:w="984" w:type="dxa"/>
            <w:shd w:val="clear" w:color="auto" w:fill="auto"/>
            <w:noWrap/>
            <w:vAlign w:val="bottom"/>
            <w:hideMark/>
            <w:tcPrChange w:id="761"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762" w:author="Antonova, Natalya V." w:date="2016-06-13T14:56:00Z"/>
                <w:rFonts w:ascii="Calibri" w:eastAsia="Times New Roman" w:hAnsi="Calibri" w:cs="Times New Roman"/>
                <w:color w:val="000000"/>
              </w:rPr>
            </w:pPr>
            <w:ins w:id="763" w:author="Antonova, Natalya V." w:date="2016-06-13T14:56:00Z">
              <w:r w:rsidRPr="00B445A6">
                <w:rPr>
                  <w:rFonts w:ascii="Calibri" w:eastAsia="Times New Roman" w:hAnsi="Calibri" w:cs="Times New Roman"/>
                  <w:color w:val="000000"/>
                </w:rPr>
                <w:t>AC.1-16</w:t>
              </w:r>
            </w:ins>
          </w:p>
        </w:tc>
        <w:tc>
          <w:tcPr>
            <w:tcW w:w="1911" w:type="dxa"/>
            <w:shd w:val="clear" w:color="auto" w:fill="auto"/>
            <w:noWrap/>
            <w:vAlign w:val="bottom"/>
            <w:hideMark/>
            <w:tcPrChange w:id="764"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765" w:author="Antonova, Natalya V." w:date="2016-06-13T14:56:00Z"/>
                <w:rFonts w:ascii="Calibri" w:eastAsia="Times New Roman" w:hAnsi="Calibri" w:cs="Times New Roman"/>
                <w:color w:val="000000"/>
              </w:rPr>
            </w:pPr>
            <w:ins w:id="766"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767"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768" w:author="Antonova, Natalya V." w:date="2016-06-13T14:56:00Z"/>
                <w:rFonts w:ascii="Calibri" w:eastAsia="Times New Roman" w:hAnsi="Calibri" w:cs="Times New Roman"/>
                <w:color w:val="000000"/>
              </w:rPr>
            </w:pPr>
            <w:ins w:id="769" w:author="Antonova, Natalya V." w:date="2016-06-13T14:56:00Z">
              <w:r w:rsidRPr="00B445A6">
                <w:rPr>
                  <w:rFonts w:ascii="Calibri" w:eastAsia="Times New Roman" w:hAnsi="Calibri" w:cs="Times New Roman"/>
                  <w:color w:val="000000"/>
                </w:rPr>
                <w:t>499908</w:t>
              </w:r>
            </w:ins>
          </w:p>
        </w:tc>
        <w:tc>
          <w:tcPr>
            <w:tcW w:w="1080" w:type="dxa"/>
            <w:shd w:val="clear" w:color="auto" w:fill="auto"/>
            <w:noWrap/>
            <w:vAlign w:val="bottom"/>
            <w:hideMark/>
            <w:tcPrChange w:id="770"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771" w:author="Antonova, Natalya V." w:date="2016-06-13T14:56:00Z"/>
                <w:rFonts w:ascii="Calibri" w:eastAsia="Times New Roman" w:hAnsi="Calibri" w:cs="Times New Roman"/>
                <w:color w:val="000000"/>
              </w:rPr>
            </w:pPr>
            <w:ins w:id="772" w:author="Antonova, Natalya V." w:date="2016-06-13T14:56:00Z">
              <w:r w:rsidRPr="00B445A6">
                <w:rPr>
                  <w:rFonts w:ascii="Calibri" w:eastAsia="Times New Roman" w:hAnsi="Calibri" w:cs="Times New Roman"/>
                  <w:color w:val="000000"/>
                </w:rPr>
                <w:t>5366960</w:t>
              </w:r>
            </w:ins>
          </w:p>
        </w:tc>
        <w:tc>
          <w:tcPr>
            <w:tcW w:w="1364" w:type="dxa"/>
            <w:shd w:val="clear" w:color="auto" w:fill="auto"/>
            <w:noWrap/>
            <w:vAlign w:val="bottom"/>
            <w:hideMark/>
            <w:tcPrChange w:id="773"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774" w:author="Antonova, Natalya V." w:date="2016-06-13T14:56:00Z"/>
                <w:rFonts w:ascii="Calibri" w:eastAsia="Times New Roman" w:hAnsi="Calibri" w:cs="Times New Roman"/>
                <w:color w:val="000000"/>
              </w:rPr>
            </w:pPr>
            <w:ins w:id="775"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776"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777" w:author="Antonova, Natalya V." w:date="2016-06-13T14:56:00Z"/>
                <w:rFonts w:ascii="Calibri" w:eastAsia="Times New Roman" w:hAnsi="Calibri" w:cs="Times New Roman"/>
                <w:color w:val="000000"/>
              </w:rPr>
            </w:pPr>
            <w:ins w:id="778" w:author="Antonova, Natalya V." w:date="2016-06-13T14:56:00Z">
              <w:r w:rsidRPr="00B445A6">
                <w:rPr>
                  <w:rFonts w:ascii="Calibri" w:eastAsia="Times New Roman" w:hAnsi="Calibri" w:cs="Times New Roman"/>
                  <w:color w:val="000000"/>
                </w:rPr>
                <w:t>GRTS</w:t>
              </w:r>
            </w:ins>
          </w:p>
        </w:tc>
        <w:tc>
          <w:tcPr>
            <w:tcW w:w="1112" w:type="dxa"/>
            <w:tcPrChange w:id="779" w:author="Antonova, Natalya V." w:date="2016-06-13T16:25:00Z">
              <w:tcPr>
                <w:tcW w:w="960" w:type="dxa"/>
                <w:gridSpan w:val="2"/>
              </w:tcPr>
            </w:tcPrChange>
          </w:tcPr>
          <w:p w:rsidR="00B445A6" w:rsidRPr="00B445A6" w:rsidRDefault="00936E69" w:rsidP="00B445A6">
            <w:pPr>
              <w:spacing w:after="0" w:line="240" w:lineRule="auto"/>
              <w:jc w:val="right"/>
              <w:rPr>
                <w:ins w:id="780" w:author="Antonova, Natalya V." w:date="2016-06-13T14:57:00Z"/>
                <w:rFonts w:ascii="Calibri" w:eastAsia="Times New Roman" w:hAnsi="Calibri" w:cs="Times New Roman"/>
                <w:color w:val="000000"/>
              </w:rPr>
            </w:pPr>
            <w:ins w:id="781" w:author="Antonova, Natalya V." w:date="2016-06-13T16:27:00Z">
              <w:r w:rsidRPr="00936E69">
                <w:rPr>
                  <w:rFonts w:ascii="Calibri" w:eastAsia="Times New Roman" w:hAnsi="Calibri" w:cs="Times New Roman"/>
                  <w:color w:val="000000"/>
                </w:rPr>
                <w:t>1262.93</w:t>
              </w:r>
            </w:ins>
          </w:p>
        </w:tc>
      </w:tr>
      <w:tr w:rsidR="00B445A6" w:rsidRPr="00B445A6" w:rsidTr="00936E69">
        <w:trPr>
          <w:trHeight w:val="300"/>
          <w:ins w:id="782" w:author="Antonova, Natalya V." w:date="2016-06-13T14:56:00Z"/>
          <w:trPrChange w:id="783" w:author="Antonova, Natalya V." w:date="2016-06-13T16:25:00Z">
            <w:trPr>
              <w:trHeight w:val="300"/>
            </w:trPr>
          </w:trPrChange>
        </w:trPr>
        <w:tc>
          <w:tcPr>
            <w:tcW w:w="984" w:type="dxa"/>
            <w:shd w:val="clear" w:color="auto" w:fill="auto"/>
            <w:noWrap/>
            <w:vAlign w:val="bottom"/>
            <w:hideMark/>
            <w:tcPrChange w:id="784"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785" w:author="Antonova, Natalya V." w:date="2016-06-13T14:56:00Z"/>
                <w:rFonts w:ascii="Calibri" w:eastAsia="Times New Roman" w:hAnsi="Calibri" w:cs="Times New Roman"/>
                <w:color w:val="000000"/>
              </w:rPr>
            </w:pPr>
            <w:ins w:id="786" w:author="Antonova, Natalya V." w:date="2016-06-13T14:56:00Z">
              <w:r w:rsidRPr="00B445A6">
                <w:rPr>
                  <w:rFonts w:ascii="Calibri" w:eastAsia="Times New Roman" w:hAnsi="Calibri" w:cs="Times New Roman"/>
                  <w:color w:val="000000"/>
                </w:rPr>
                <w:t>AC.1-17</w:t>
              </w:r>
            </w:ins>
          </w:p>
        </w:tc>
        <w:tc>
          <w:tcPr>
            <w:tcW w:w="1911" w:type="dxa"/>
            <w:shd w:val="clear" w:color="auto" w:fill="auto"/>
            <w:noWrap/>
            <w:vAlign w:val="bottom"/>
            <w:hideMark/>
            <w:tcPrChange w:id="787"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788" w:author="Antonova, Natalya V." w:date="2016-06-13T14:56:00Z"/>
                <w:rFonts w:ascii="Calibri" w:eastAsia="Times New Roman" w:hAnsi="Calibri" w:cs="Times New Roman"/>
                <w:color w:val="000000"/>
              </w:rPr>
            </w:pPr>
            <w:ins w:id="789"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790"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791" w:author="Antonova, Natalya V." w:date="2016-06-13T14:56:00Z"/>
                <w:rFonts w:ascii="Calibri" w:eastAsia="Times New Roman" w:hAnsi="Calibri" w:cs="Times New Roman"/>
                <w:color w:val="000000"/>
              </w:rPr>
            </w:pPr>
            <w:ins w:id="792" w:author="Antonova, Natalya V." w:date="2016-06-13T14:56:00Z">
              <w:r w:rsidRPr="00B445A6">
                <w:rPr>
                  <w:rFonts w:ascii="Calibri" w:eastAsia="Times New Roman" w:hAnsi="Calibri" w:cs="Times New Roman"/>
                  <w:color w:val="000000"/>
                </w:rPr>
                <w:t>501520</w:t>
              </w:r>
            </w:ins>
          </w:p>
        </w:tc>
        <w:tc>
          <w:tcPr>
            <w:tcW w:w="1080" w:type="dxa"/>
            <w:shd w:val="clear" w:color="auto" w:fill="auto"/>
            <w:noWrap/>
            <w:vAlign w:val="bottom"/>
            <w:hideMark/>
            <w:tcPrChange w:id="793"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794" w:author="Antonova, Natalya V." w:date="2016-06-13T14:56:00Z"/>
                <w:rFonts w:ascii="Calibri" w:eastAsia="Times New Roman" w:hAnsi="Calibri" w:cs="Times New Roman"/>
                <w:color w:val="000000"/>
              </w:rPr>
            </w:pPr>
            <w:ins w:id="795" w:author="Antonova, Natalya V." w:date="2016-06-13T14:56:00Z">
              <w:r w:rsidRPr="00B445A6">
                <w:rPr>
                  <w:rFonts w:ascii="Calibri" w:eastAsia="Times New Roman" w:hAnsi="Calibri" w:cs="Times New Roman"/>
                  <w:color w:val="000000"/>
                </w:rPr>
                <w:t>5367715</w:t>
              </w:r>
            </w:ins>
          </w:p>
        </w:tc>
        <w:tc>
          <w:tcPr>
            <w:tcW w:w="1364" w:type="dxa"/>
            <w:shd w:val="clear" w:color="auto" w:fill="auto"/>
            <w:noWrap/>
            <w:vAlign w:val="bottom"/>
            <w:hideMark/>
            <w:tcPrChange w:id="796"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797" w:author="Antonova, Natalya V." w:date="2016-06-13T14:56:00Z"/>
                <w:rFonts w:ascii="Calibri" w:eastAsia="Times New Roman" w:hAnsi="Calibri" w:cs="Times New Roman"/>
                <w:color w:val="000000"/>
              </w:rPr>
            </w:pPr>
            <w:ins w:id="798"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799"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800" w:author="Antonova, Natalya V." w:date="2016-06-13T14:56:00Z"/>
                <w:rFonts w:ascii="Calibri" w:eastAsia="Times New Roman" w:hAnsi="Calibri" w:cs="Times New Roman"/>
                <w:color w:val="000000"/>
              </w:rPr>
            </w:pPr>
            <w:ins w:id="801" w:author="Antonova, Natalya V." w:date="2016-06-13T14:56:00Z">
              <w:r w:rsidRPr="00B445A6">
                <w:rPr>
                  <w:rFonts w:ascii="Calibri" w:eastAsia="Times New Roman" w:hAnsi="Calibri" w:cs="Times New Roman"/>
                  <w:color w:val="000000"/>
                </w:rPr>
                <w:t>2012</w:t>
              </w:r>
            </w:ins>
          </w:p>
        </w:tc>
        <w:tc>
          <w:tcPr>
            <w:tcW w:w="1112" w:type="dxa"/>
            <w:tcPrChange w:id="802" w:author="Antonova, Natalya V." w:date="2016-06-13T16:25:00Z">
              <w:tcPr>
                <w:tcW w:w="960" w:type="dxa"/>
                <w:gridSpan w:val="2"/>
              </w:tcPr>
            </w:tcPrChange>
          </w:tcPr>
          <w:p w:rsidR="00B445A6" w:rsidRPr="00B445A6" w:rsidRDefault="00B445A6" w:rsidP="00B445A6">
            <w:pPr>
              <w:spacing w:after="0" w:line="240" w:lineRule="auto"/>
              <w:jc w:val="right"/>
              <w:rPr>
                <w:ins w:id="803" w:author="Antonova, Natalya V." w:date="2016-06-13T14:57:00Z"/>
                <w:rFonts w:ascii="Calibri" w:eastAsia="Times New Roman" w:hAnsi="Calibri" w:cs="Times New Roman"/>
                <w:color w:val="000000"/>
              </w:rPr>
            </w:pPr>
          </w:p>
        </w:tc>
      </w:tr>
      <w:tr w:rsidR="00B445A6" w:rsidRPr="00B445A6" w:rsidTr="00936E69">
        <w:trPr>
          <w:trHeight w:val="300"/>
          <w:ins w:id="804" w:author="Antonova, Natalya V." w:date="2016-06-13T14:56:00Z"/>
          <w:trPrChange w:id="805" w:author="Antonova, Natalya V." w:date="2016-06-13T16:25:00Z">
            <w:trPr>
              <w:trHeight w:val="300"/>
            </w:trPr>
          </w:trPrChange>
        </w:trPr>
        <w:tc>
          <w:tcPr>
            <w:tcW w:w="984" w:type="dxa"/>
            <w:shd w:val="clear" w:color="auto" w:fill="auto"/>
            <w:noWrap/>
            <w:vAlign w:val="bottom"/>
            <w:hideMark/>
            <w:tcPrChange w:id="806"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807" w:author="Antonova, Natalya V." w:date="2016-06-13T14:56:00Z"/>
                <w:rFonts w:ascii="Calibri" w:eastAsia="Times New Roman" w:hAnsi="Calibri" w:cs="Times New Roman"/>
                <w:color w:val="000000"/>
              </w:rPr>
            </w:pPr>
            <w:ins w:id="808" w:author="Antonova, Natalya V." w:date="2016-06-13T14:56:00Z">
              <w:r w:rsidRPr="00B445A6">
                <w:rPr>
                  <w:rFonts w:ascii="Calibri" w:eastAsia="Times New Roman" w:hAnsi="Calibri" w:cs="Times New Roman"/>
                  <w:color w:val="000000"/>
                </w:rPr>
                <w:t>AC.1-17</w:t>
              </w:r>
            </w:ins>
          </w:p>
        </w:tc>
        <w:tc>
          <w:tcPr>
            <w:tcW w:w="1911" w:type="dxa"/>
            <w:shd w:val="clear" w:color="auto" w:fill="auto"/>
            <w:noWrap/>
            <w:vAlign w:val="bottom"/>
            <w:hideMark/>
            <w:tcPrChange w:id="809"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810" w:author="Antonova, Natalya V." w:date="2016-06-13T14:56:00Z"/>
                <w:rFonts w:ascii="Calibri" w:eastAsia="Times New Roman" w:hAnsi="Calibri" w:cs="Times New Roman"/>
                <w:color w:val="000000"/>
              </w:rPr>
            </w:pPr>
            <w:ins w:id="811"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812"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813" w:author="Antonova, Natalya V." w:date="2016-06-13T14:56:00Z"/>
                <w:rFonts w:ascii="Calibri" w:eastAsia="Times New Roman" w:hAnsi="Calibri" w:cs="Times New Roman"/>
                <w:color w:val="000000"/>
              </w:rPr>
            </w:pPr>
            <w:ins w:id="814" w:author="Antonova, Natalya V." w:date="2016-06-13T14:56:00Z">
              <w:r w:rsidRPr="00B445A6">
                <w:rPr>
                  <w:rFonts w:ascii="Calibri" w:eastAsia="Times New Roman" w:hAnsi="Calibri" w:cs="Times New Roman"/>
                  <w:color w:val="000000"/>
                </w:rPr>
                <w:t>501520</w:t>
              </w:r>
            </w:ins>
          </w:p>
        </w:tc>
        <w:tc>
          <w:tcPr>
            <w:tcW w:w="1080" w:type="dxa"/>
            <w:shd w:val="clear" w:color="auto" w:fill="auto"/>
            <w:noWrap/>
            <w:vAlign w:val="bottom"/>
            <w:hideMark/>
            <w:tcPrChange w:id="815"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816" w:author="Antonova, Natalya V." w:date="2016-06-13T14:56:00Z"/>
                <w:rFonts w:ascii="Calibri" w:eastAsia="Times New Roman" w:hAnsi="Calibri" w:cs="Times New Roman"/>
                <w:color w:val="000000"/>
              </w:rPr>
            </w:pPr>
            <w:ins w:id="817" w:author="Antonova, Natalya V." w:date="2016-06-13T14:56:00Z">
              <w:r w:rsidRPr="00B445A6">
                <w:rPr>
                  <w:rFonts w:ascii="Calibri" w:eastAsia="Times New Roman" w:hAnsi="Calibri" w:cs="Times New Roman"/>
                  <w:color w:val="000000"/>
                </w:rPr>
                <w:t>5366826</w:t>
              </w:r>
            </w:ins>
          </w:p>
        </w:tc>
        <w:tc>
          <w:tcPr>
            <w:tcW w:w="1364" w:type="dxa"/>
            <w:shd w:val="clear" w:color="auto" w:fill="auto"/>
            <w:noWrap/>
            <w:vAlign w:val="bottom"/>
            <w:hideMark/>
            <w:tcPrChange w:id="818"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819" w:author="Antonova, Natalya V." w:date="2016-06-13T14:56:00Z"/>
                <w:rFonts w:ascii="Calibri" w:eastAsia="Times New Roman" w:hAnsi="Calibri" w:cs="Times New Roman"/>
                <w:color w:val="000000"/>
              </w:rPr>
            </w:pPr>
            <w:ins w:id="820"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821"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822" w:author="Antonova, Natalya V." w:date="2016-06-13T14:56:00Z"/>
                <w:rFonts w:ascii="Calibri" w:eastAsia="Times New Roman" w:hAnsi="Calibri" w:cs="Times New Roman"/>
                <w:color w:val="000000"/>
              </w:rPr>
            </w:pPr>
            <w:ins w:id="823" w:author="Antonova, Natalya V." w:date="2016-06-13T14:56:00Z">
              <w:r w:rsidRPr="00B445A6">
                <w:rPr>
                  <w:rFonts w:ascii="Calibri" w:eastAsia="Times New Roman" w:hAnsi="Calibri" w:cs="Times New Roman"/>
                  <w:color w:val="000000"/>
                </w:rPr>
                <w:t>2008</w:t>
              </w:r>
            </w:ins>
          </w:p>
        </w:tc>
        <w:tc>
          <w:tcPr>
            <w:tcW w:w="1112" w:type="dxa"/>
            <w:tcPrChange w:id="824" w:author="Antonova, Natalya V." w:date="2016-06-13T16:25:00Z">
              <w:tcPr>
                <w:tcW w:w="960" w:type="dxa"/>
                <w:gridSpan w:val="2"/>
              </w:tcPr>
            </w:tcPrChange>
          </w:tcPr>
          <w:p w:rsidR="00B445A6" w:rsidRPr="00B445A6" w:rsidRDefault="00936E69" w:rsidP="00B445A6">
            <w:pPr>
              <w:spacing w:after="0" w:line="240" w:lineRule="auto"/>
              <w:jc w:val="right"/>
              <w:rPr>
                <w:ins w:id="825" w:author="Antonova, Natalya V." w:date="2016-06-13T14:57:00Z"/>
                <w:rFonts w:ascii="Calibri" w:eastAsia="Times New Roman" w:hAnsi="Calibri" w:cs="Times New Roman"/>
                <w:color w:val="000000"/>
              </w:rPr>
            </w:pPr>
            <w:ins w:id="826" w:author="Antonova, Natalya V." w:date="2016-06-13T16:27:00Z">
              <w:r w:rsidRPr="00936E69">
                <w:rPr>
                  <w:rFonts w:ascii="Calibri" w:eastAsia="Times New Roman" w:hAnsi="Calibri" w:cs="Times New Roman"/>
                  <w:color w:val="000000"/>
                </w:rPr>
                <w:t>889.62</w:t>
              </w:r>
            </w:ins>
          </w:p>
        </w:tc>
      </w:tr>
      <w:tr w:rsidR="00936E69" w:rsidRPr="00B445A6" w:rsidTr="00936E69">
        <w:tblPrEx>
          <w:tblPrExChange w:id="827" w:author="Antonova, Natalya V." w:date="2016-06-13T16:25:00Z">
            <w:tblPrEx>
              <w:tblW w:w="8777" w:type="dxa"/>
            </w:tblPrEx>
          </w:tblPrExChange>
        </w:tblPrEx>
        <w:trPr>
          <w:trHeight w:val="300"/>
          <w:ins w:id="828" w:author="Antonova, Natalya V." w:date="2016-06-13T16:24:00Z"/>
          <w:trPrChange w:id="829" w:author="Antonova, Natalya V." w:date="2016-06-13T16:25:00Z">
            <w:trPr>
              <w:gridAfter w:val="0"/>
              <w:trHeight w:val="300"/>
            </w:trPr>
          </w:trPrChange>
        </w:trPr>
        <w:tc>
          <w:tcPr>
            <w:tcW w:w="984" w:type="dxa"/>
            <w:shd w:val="clear" w:color="auto" w:fill="auto"/>
            <w:noWrap/>
            <w:vAlign w:val="bottom"/>
            <w:hideMark/>
            <w:tcPrChange w:id="830" w:author="Antonova, Natalya V." w:date="2016-06-13T16:25:00Z">
              <w:tcPr>
                <w:tcW w:w="984" w:type="dxa"/>
                <w:shd w:val="clear" w:color="auto" w:fill="auto"/>
                <w:noWrap/>
                <w:vAlign w:val="bottom"/>
                <w:hideMark/>
              </w:tcPr>
            </w:tcPrChange>
          </w:tcPr>
          <w:p w:rsidR="00936E69" w:rsidRPr="00B445A6" w:rsidRDefault="00936E69" w:rsidP="004E2550">
            <w:pPr>
              <w:spacing w:after="0" w:line="240" w:lineRule="auto"/>
              <w:rPr>
                <w:ins w:id="831" w:author="Antonova, Natalya V." w:date="2016-06-13T16:24:00Z"/>
                <w:rFonts w:ascii="Calibri" w:eastAsia="Times New Roman" w:hAnsi="Calibri" w:cs="Times New Roman"/>
                <w:color w:val="000000"/>
              </w:rPr>
            </w:pPr>
            <w:ins w:id="832" w:author="Antonova, Natalya V." w:date="2016-06-13T16:24:00Z">
              <w:r w:rsidRPr="00B445A6">
                <w:rPr>
                  <w:rFonts w:ascii="Calibri" w:eastAsia="Times New Roman" w:hAnsi="Calibri" w:cs="Times New Roman"/>
                  <w:color w:val="000000"/>
                </w:rPr>
                <w:t>AC.1-18</w:t>
              </w:r>
            </w:ins>
          </w:p>
        </w:tc>
        <w:tc>
          <w:tcPr>
            <w:tcW w:w="1911" w:type="dxa"/>
            <w:shd w:val="clear" w:color="auto" w:fill="auto"/>
            <w:noWrap/>
            <w:vAlign w:val="bottom"/>
            <w:hideMark/>
            <w:tcPrChange w:id="833" w:author="Antonova, Natalya V." w:date="2016-06-13T16:25:00Z">
              <w:tcPr>
                <w:tcW w:w="2181" w:type="dxa"/>
                <w:gridSpan w:val="2"/>
                <w:shd w:val="clear" w:color="auto" w:fill="auto"/>
                <w:noWrap/>
                <w:vAlign w:val="bottom"/>
                <w:hideMark/>
              </w:tcPr>
            </w:tcPrChange>
          </w:tcPr>
          <w:p w:rsidR="00936E69" w:rsidRPr="00B445A6" w:rsidRDefault="00936E69" w:rsidP="004E2550">
            <w:pPr>
              <w:spacing w:after="0" w:line="240" w:lineRule="auto"/>
              <w:rPr>
                <w:ins w:id="834" w:author="Antonova, Natalya V." w:date="2016-06-13T16:24:00Z"/>
                <w:rFonts w:ascii="Calibri" w:eastAsia="Times New Roman" w:hAnsi="Calibri" w:cs="Times New Roman"/>
                <w:color w:val="000000"/>
              </w:rPr>
            </w:pPr>
            <w:ins w:id="835" w:author="Antonova, Natalya V." w:date="2016-06-13T16:24:00Z">
              <w:r w:rsidRPr="00B445A6">
                <w:rPr>
                  <w:rFonts w:ascii="Calibri" w:eastAsia="Times New Roman" w:hAnsi="Calibri" w:cs="Times New Roman"/>
                  <w:color w:val="000000"/>
                </w:rPr>
                <w:t>Annual</w:t>
              </w:r>
            </w:ins>
          </w:p>
        </w:tc>
        <w:tc>
          <w:tcPr>
            <w:tcW w:w="1156" w:type="dxa"/>
            <w:shd w:val="clear" w:color="auto" w:fill="auto"/>
            <w:noWrap/>
            <w:vAlign w:val="bottom"/>
            <w:hideMark/>
            <w:tcPrChange w:id="836" w:author="Antonova, Natalya V." w:date="2016-06-13T16:25:00Z">
              <w:tcPr>
                <w:tcW w:w="886" w:type="dxa"/>
                <w:shd w:val="clear" w:color="auto" w:fill="auto"/>
                <w:noWrap/>
                <w:vAlign w:val="bottom"/>
                <w:hideMark/>
              </w:tcPr>
            </w:tcPrChange>
          </w:tcPr>
          <w:p w:rsidR="00936E69" w:rsidRPr="00B445A6" w:rsidRDefault="00936E69" w:rsidP="004E2550">
            <w:pPr>
              <w:spacing w:after="0" w:line="240" w:lineRule="auto"/>
              <w:jc w:val="right"/>
              <w:rPr>
                <w:ins w:id="837" w:author="Antonova, Natalya V." w:date="2016-06-13T16:24:00Z"/>
                <w:rFonts w:ascii="Calibri" w:eastAsia="Times New Roman" w:hAnsi="Calibri" w:cs="Times New Roman"/>
                <w:color w:val="000000"/>
              </w:rPr>
            </w:pPr>
            <w:ins w:id="838" w:author="Antonova, Natalya V." w:date="2016-06-13T16:24:00Z">
              <w:r w:rsidRPr="00B445A6">
                <w:rPr>
                  <w:rFonts w:ascii="Calibri" w:eastAsia="Times New Roman" w:hAnsi="Calibri" w:cs="Times New Roman"/>
                  <w:color w:val="000000"/>
                </w:rPr>
                <w:t>497924</w:t>
              </w:r>
            </w:ins>
          </w:p>
        </w:tc>
        <w:tc>
          <w:tcPr>
            <w:tcW w:w="1080" w:type="dxa"/>
            <w:shd w:val="clear" w:color="auto" w:fill="auto"/>
            <w:noWrap/>
            <w:vAlign w:val="bottom"/>
            <w:hideMark/>
            <w:tcPrChange w:id="839" w:author="Antonova, Natalya V." w:date="2016-06-13T16:25:00Z">
              <w:tcPr>
                <w:tcW w:w="1080" w:type="dxa"/>
                <w:gridSpan w:val="2"/>
                <w:shd w:val="clear" w:color="auto" w:fill="auto"/>
                <w:noWrap/>
                <w:vAlign w:val="bottom"/>
                <w:hideMark/>
              </w:tcPr>
            </w:tcPrChange>
          </w:tcPr>
          <w:p w:rsidR="00936E69" w:rsidRPr="00B445A6" w:rsidRDefault="00936E69" w:rsidP="004E2550">
            <w:pPr>
              <w:spacing w:after="0" w:line="240" w:lineRule="auto"/>
              <w:jc w:val="right"/>
              <w:rPr>
                <w:ins w:id="840" w:author="Antonova, Natalya V." w:date="2016-06-13T16:24:00Z"/>
                <w:rFonts w:ascii="Calibri" w:eastAsia="Times New Roman" w:hAnsi="Calibri" w:cs="Times New Roman"/>
                <w:color w:val="000000"/>
              </w:rPr>
            </w:pPr>
            <w:ins w:id="841" w:author="Antonova, Natalya V." w:date="2016-06-13T16:24:00Z">
              <w:r w:rsidRPr="00B445A6">
                <w:rPr>
                  <w:rFonts w:ascii="Calibri" w:eastAsia="Times New Roman" w:hAnsi="Calibri" w:cs="Times New Roman"/>
                  <w:color w:val="000000"/>
                </w:rPr>
                <w:t>5368643</w:t>
              </w:r>
            </w:ins>
          </w:p>
        </w:tc>
        <w:tc>
          <w:tcPr>
            <w:tcW w:w="1364" w:type="dxa"/>
            <w:shd w:val="clear" w:color="auto" w:fill="auto"/>
            <w:noWrap/>
            <w:vAlign w:val="bottom"/>
            <w:hideMark/>
            <w:tcPrChange w:id="842" w:author="Antonova, Natalya V." w:date="2016-06-13T16:25:00Z">
              <w:tcPr>
                <w:tcW w:w="1364" w:type="dxa"/>
                <w:gridSpan w:val="2"/>
                <w:shd w:val="clear" w:color="auto" w:fill="auto"/>
                <w:noWrap/>
                <w:vAlign w:val="bottom"/>
                <w:hideMark/>
              </w:tcPr>
            </w:tcPrChange>
          </w:tcPr>
          <w:p w:rsidR="00936E69" w:rsidRPr="00B445A6" w:rsidRDefault="00936E69" w:rsidP="004E2550">
            <w:pPr>
              <w:spacing w:after="0" w:line="240" w:lineRule="auto"/>
              <w:rPr>
                <w:ins w:id="843" w:author="Antonova, Natalya V." w:date="2016-06-13T16:24:00Z"/>
                <w:rFonts w:ascii="Calibri" w:eastAsia="Times New Roman" w:hAnsi="Calibri" w:cs="Times New Roman"/>
                <w:color w:val="000000"/>
              </w:rPr>
            </w:pPr>
            <w:ins w:id="844" w:author="Antonova, Natalya V." w:date="2016-06-13T16:24:00Z">
              <w:r w:rsidRPr="00B445A6">
                <w:rPr>
                  <w:rFonts w:ascii="Calibri" w:eastAsia="Times New Roman" w:hAnsi="Calibri" w:cs="Times New Roman"/>
                  <w:color w:val="000000"/>
                </w:rPr>
                <w:t>End</w:t>
              </w:r>
            </w:ins>
          </w:p>
        </w:tc>
        <w:tc>
          <w:tcPr>
            <w:tcW w:w="1170" w:type="dxa"/>
            <w:shd w:val="clear" w:color="auto" w:fill="auto"/>
            <w:noWrap/>
            <w:vAlign w:val="bottom"/>
            <w:hideMark/>
            <w:tcPrChange w:id="845" w:author="Antonova, Natalya V." w:date="2016-06-13T16:25:00Z">
              <w:tcPr>
                <w:tcW w:w="1170" w:type="dxa"/>
                <w:gridSpan w:val="2"/>
                <w:shd w:val="clear" w:color="auto" w:fill="auto"/>
                <w:noWrap/>
                <w:vAlign w:val="bottom"/>
                <w:hideMark/>
              </w:tcPr>
            </w:tcPrChange>
          </w:tcPr>
          <w:p w:rsidR="00936E69" w:rsidRPr="00B445A6" w:rsidRDefault="00936E69" w:rsidP="004E2550">
            <w:pPr>
              <w:spacing w:after="0" w:line="240" w:lineRule="auto"/>
              <w:jc w:val="right"/>
              <w:rPr>
                <w:ins w:id="846" w:author="Antonova, Natalya V." w:date="2016-06-13T16:24:00Z"/>
                <w:rFonts w:ascii="Calibri" w:eastAsia="Times New Roman" w:hAnsi="Calibri" w:cs="Times New Roman"/>
                <w:color w:val="000000"/>
              </w:rPr>
            </w:pPr>
            <w:ins w:id="847" w:author="Antonova, Natalya V." w:date="2016-06-13T16:24:00Z">
              <w:r w:rsidRPr="00B445A6">
                <w:rPr>
                  <w:rFonts w:ascii="Calibri" w:eastAsia="Times New Roman" w:hAnsi="Calibri" w:cs="Times New Roman"/>
                  <w:color w:val="000000"/>
                </w:rPr>
                <w:t>GRTS</w:t>
              </w:r>
            </w:ins>
          </w:p>
        </w:tc>
        <w:tc>
          <w:tcPr>
            <w:tcW w:w="1112" w:type="dxa"/>
            <w:tcPrChange w:id="848" w:author="Antonova, Natalya V." w:date="2016-06-13T16:25:00Z">
              <w:tcPr>
                <w:tcW w:w="1112" w:type="dxa"/>
                <w:gridSpan w:val="2"/>
              </w:tcPr>
            </w:tcPrChange>
          </w:tcPr>
          <w:p w:rsidR="00936E69" w:rsidRPr="00B445A6" w:rsidRDefault="00936E69" w:rsidP="004E2550">
            <w:pPr>
              <w:spacing w:after="0" w:line="240" w:lineRule="auto"/>
              <w:jc w:val="right"/>
              <w:rPr>
                <w:ins w:id="849" w:author="Antonova, Natalya V." w:date="2016-06-13T16:24:00Z"/>
                <w:rFonts w:ascii="Calibri" w:eastAsia="Times New Roman" w:hAnsi="Calibri" w:cs="Times New Roman"/>
                <w:color w:val="000000"/>
              </w:rPr>
            </w:pPr>
          </w:p>
        </w:tc>
      </w:tr>
      <w:tr w:rsidR="00936E69" w:rsidRPr="00B445A6" w:rsidTr="00936E69">
        <w:tblPrEx>
          <w:tblPrExChange w:id="850" w:author="Antonova, Natalya V." w:date="2016-06-13T16:25:00Z">
            <w:tblPrEx>
              <w:tblW w:w="8777" w:type="dxa"/>
            </w:tblPrEx>
          </w:tblPrExChange>
        </w:tblPrEx>
        <w:trPr>
          <w:trHeight w:val="300"/>
          <w:ins w:id="851" w:author="Antonova, Natalya V." w:date="2016-06-13T16:24:00Z"/>
          <w:trPrChange w:id="852" w:author="Antonova, Natalya V." w:date="2016-06-13T16:25:00Z">
            <w:trPr>
              <w:gridAfter w:val="0"/>
              <w:trHeight w:val="300"/>
            </w:trPr>
          </w:trPrChange>
        </w:trPr>
        <w:tc>
          <w:tcPr>
            <w:tcW w:w="984" w:type="dxa"/>
            <w:shd w:val="clear" w:color="auto" w:fill="auto"/>
            <w:noWrap/>
            <w:vAlign w:val="bottom"/>
            <w:hideMark/>
            <w:tcPrChange w:id="853" w:author="Antonova, Natalya V." w:date="2016-06-13T16:25:00Z">
              <w:tcPr>
                <w:tcW w:w="984" w:type="dxa"/>
                <w:shd w:val="clear" w:color="auto" w:fill="auto"/>
                <w:noWrap/>
                <w:vAlign w:val="bottom"/>
                <w:hideMark/>
              </w:tcPr>
            </w:tcPrChange>
          </w:tcPr>
          <w:p w:rsidR="00936E69" w:rsidRPr="00B445A6" w:rsidRDefault="00936E69" w:rsidP="004E2550">
            <w:pPr>
              <w:spacing w:after="0" w:line="240" w:lineRule="auto"/>
              <w:rPr>
                <w:ins w:id="854" w:author="Antonova, Natalya V." w:date="2016-06-13T16:24:00Z"/>
                <w:rFonts w:ascii="Calibri" w:eastAsia="Times New Roman" w:hAnsi="Calibri" w:cs="Times New Roman"/>
                <w:color w:val="000000"/>
              </w:rPr>
            </w:pPr>
            <w:ins w:id="855" w:author="Antonova, Natalya V." w:date="2016-06-13T16:24:00Z">
              <w:r w:rsidRPr="00B445A6">
                <w:rPr>
                  <w:rFonts w:ascii="Calibri" w:eastAsia="Times New Roman" w:hAnsi="Calibri" w:cs="Times New Roman"/>
                  <w:color w:val="000000"/>
                </w:rPr>
                <w:t>AC.1-18</w:t>
              </w:r>
            </w:ins>
          </w:p>
        </w:tc>
        <w:tc>
          <w:tcPr>
            <w:tcW w:w="1911" w:type="dxa"/>
            <w:shd w:val="clear" w:color="auto" w:fill="auto"/>
            <w:noWrap/>
            <w:vAlign w:val="bottom"/>
            <w:hideMark/>
            <w:tcPrChange w:id="856" w:author="Antonova, Natalya V." w:date="2016-06-13T16:25:00Z">
              <w:tcPr>
                <w:tcW w:w="2181" w:type="dxa"/>
                <w:gridSpan w:val="2"/>
                <w:shd w:val="clear" w:color="auto" w:fill="auto"/>
                <w:noWrap/>
                <w:vAlign w:val="bottom"/>
                <w:hideMark/>
              </w:tcPr>
            </w:tcPrChange>
          </w:tcPr>
          <w:p w:rsidR="00936E69" w:rsidRPr="00B445A6" w:rsidRDefault="00936E69" w:rsidP="004E2550">
            <w:pPr>
              <w:spacing w:after="0" w:line="240" w:lineRule="auto"/>
              <w:rPr>
                <w:ins w:id="857" w:author="Antonova, Natalya V." w:date="2016-06-13T16:24:00Z"/>
                <w:rFonts w:ascii="Calibri" w:eastAsia="Times New Roman" w:hAnsi="Calibri" w:cs="Times New Roman"/>
                <w:color w:val="000000"/>
              </w:rPr>
            </w:pPr>
            <w:ins w:id="858" w:author="Antonova, Natalya V." w:date="2016-06-13T16:24:00Z">
              <w:r w:rsidRPr="00B445A6">
                <w:rPr>
                  <w:rFonts w:ascii="Calibri" w:eastAsia="Times New Roman" w:hAnsi="Calibri" w:cs="Times New Roman"/>
                  <w:color w:val="000000"/>
                </w:rPr>
                <w:t>Annual</w:t>
              </w:r>
            </w:ins>
          </w:p>
        </w:tc>
        <w:tc>
          <w:tcPr>
            <w:tcW w:w="1156" w:type="dxa"/>
            <w:shd w:val="clear" w:color="auto" w:fill="auto"/>
            <w:noWrap/>
            <w:vAlign w:val="bottom"/>
            <w:hideMark/>
            <w:tcPrChange w:id="859" w:author="Antonova, Natalya V." w:date="2016-06-13T16:25:00Z">
              <w:tcPr>
                <w:tcW w:w="886" w:type="dxa"/>
                <w:shd w:val="clear" w:color="auto" w:fill="auto"/>
                <w:noWrap/>
                <w:vAlign w:val="bottom"/>
                <w:hideMark/>
              </w:tcPr>
            </w:tcPrChange>
          </w:tcPr>
          <w:p w:rsidR="00936E69" w:rsidRPr="00B445A6" w:rsidRDefault="00936E69" w:rsidP="004E2550">
            <w:pPr>
              <w:spacing w:after="0" w:line="240" w:lineRule="auto"/>
              <w:jc w:val="right"/>
              <w:rPr>
                <w:ins w:id="860" w:author="Antonova, Natalya V." w:date="2016-06-13T16:24:00Z"/>
                <w:rFonts w:ascii="Calibri" w:eastAsia="Times New Roman" w:hAnsi="Calibri" w:cs="Times New Roman"/>
                <w:color w:val="000000"/>
              </w:rPr>
            </w:pPr>
            <w:ins w:id="861" w:author="Antonova, Natalya V." w:date="2016-06-13T16:24:00Z">
              <w:r w:rsidRPr="00B445A6">
                <w:rPr>
                  <w:rFonts w:ascii="Calibri" w:eastAsia="Times New Roman" w:hAnsi="Calibri" w:cs="Times New Roman"/>
                  <w:color w:val="000000"/>
                </w:rPr>
                <w:t>497924</w:t>
              </w:r>
            </w:ins>
          </w:p>
        </w:tc>
        <w:tc>
          <w:tcPr>
            <w:tcW w:w="1080" w:type="dxa"/>
            <w:shd w:val="clear" w:color="auto" w:fill="auto"/>
            <w:noWrap/>
            <w:vAlign w:val="bottom"/>
            <w:hideMark/>
            <w:tcPrChange w:id="862" w:author="Antonova, Natalya V." w:date="2016-06-13T16:25:00Z">
              <w:tcPr>
                <w:tcW w:w="1080" w:type="dxa"/>
                <w:gridSpan w:val="2"/>
                <w:shd w:val="clear" w:color="auto" w:fill="auto"/>
                <w:noWrap/>
                <w:vAlign w:val="bottom"/>
                <w:hideMark/>
              </w:tcPr>
            </w:tcPrChange>
          </w:tcPr>
          <w:p w:rsidR="00936E69" w:rsidRPr="00B445A6" w:rsidRDefault="00936E69" w:rsidP="004E2550">
            <w:pPr>
              <w:spacing w:after="0" w:line="240" w:lineRule="auto"/>
              <w:jc w:val="right"/>
              <w:rPr>
                <w:ins w:id="863" w:author="Antonova, Natalya V." w:date="2016-06-13T16:24:00Z"/>
                <w:rFonts w:ascii="Calibri" w:eastAsia="Times New Roman" w:hAnsi="Calibri" w:cs="Times New Roman"/>
                <w:color w:val="000000"/>
              </w:rPr>
            </w:pPr>
            <w:ins w:id="864" w:author="Antonova, Natalya V." w:date="2016-06-13T16:24:00Z">
              <w:r w:rsidRPr="00B445A6">
                <w:rPr>
                  <w:rFonts w:ascii="Calibri" w:eastAsia="Times New Roman" w:hAnsi="Calibri" w:cs="Times New Roman"/>
                  <w:color w:val="000000"/>
                </w:rPr>
                <w:t>5367406</w:t>
              </w:r>
            </w:ins>
          </w:p>
        </w:tc>
        <w:tc>
          <w:tcPr>
            <w:tcW w:w="1364" w:type="dxa"/>
            <w:shd w:val="clear" w:color="auto" w:fill="auto"/>
            <w:noWrap/>
            <w:vAlign w:val="bottom"/>
            <w:hideMark/>
            <w:tcPrChange w:id="865" w:author="Antonova, Natalya V." w:date="2016-06-13T16:25:00Z">
              <w:tcPr>
                <w:tcW w:w="1364" w:type="dxa"/>
                <w:gridSpan w:val="2"/>
                <w:shd w:val="clear" w:color="auto" w:fill="auto"/>
                <w:noWrap/>
                <w:vAlign w:val="bottom"/>
                <w:hideMark/>
              </w:tcPr>
            </w:tcPrChange>
          </w:tcPr>
          <w:p w:rsidR="00936E69" w:rsidRPr="00B445A6" w:rsidRDefault="00936E69" w:rsidP="004E2550">
            <w:pPr>
              <w:spacing w:after="0" w:line="240" w:lineRule="auto"/>
              <w:rPr>
                <w:ins w:id="866" w:author="Antonova, Natalya V." w:date="2016-06-13T16:24:00Z"/>
                <w:rFonts w:ascii="Calibri" w:eastAsia="Times New Roman" w:hAnsi="Calibri" w:cs="Times New Roman"/>
                <w:color w:val="000000"/>
              </w:rPr>
            </w:pPr>
            <w:ins w:id="867" w:author="Antonova, Natalya V." w:date="2016-06-13T16:24:00Z">
              <w:r w:rsidRPr="00B445A6">
                <w:rPr>
                  <w:rFonts w:ascii="Calibri" w:eastAsia="Times New Roman" w:hAnsi="Calibri" w:cs="Times New Roman"/>
                  <w:color w:val="000000"/>
                </w:rPr>
                <w:t>Start</w:t>
              </w:r>
            </w:ins>
          </w:p>
        </w:tc>
        <w:tc>
          <w:tcPr>
            <w:tcW w:w="1170" w:type="dxa"/>
            <w:shd w:val="clear" w:color="auto" w:fill="auto"/>
            <w:noWrap/>
            <w:vAlign w:val="bottom"/>
            <w:hideMark/>
            <w:tcPrChange w:id="868" w:author="Antonova, Natalya V." w:date="2016-06-13T16:25:00Z">
              <w:tcPr>
                <w:tcW w:w="1170" w:type="dxa"/>
                <w:gridSpan w:val="2"/>
                <w:shd w:val="clear" w:color="auto" w:fill="auto"/>
                <w:noWrap/>
                <w:vAlign w:val="bottom"/>
                <w:hideMark/>
              </w:tcPr>
            </w:tcPrChange>
          </w:tcPr>
          <w:p w:rsidR="00936E69" w:rsidRPr="00B445A6" w:rsidRDefault="00936E69" w:rsidP="004E2550">
            <w:pPr>
              <w:spacing w:after="0" w:line="240" w:lineRule="auto"/>
              <w:jc w:val="right"/>
              <w:rPr>
                <w:ins w:id="869" w:author="Antonova, Natalya V." w:date="2016-06-13T16:24:00Z"/>
                <w:rFonts w:ascii="Calibri" w:eastAsia="Times New Roman" w:hAnsi="Calibri" w:cs="Times New Roman"/>
                <w:color w:val="000000"/>
              </w:rPr>
            </w:pPr>
            <w:ins w:id="870" w:author="Antonova, Natalya V." w:date="2016-06-13T16:24:00Z">
              <w:r w:rsidRPr="00B445A6">
                <w:rPr>
                  <w:rFonts w:ascii="Calibri" w:eastAsia="Times New Roman" w:hAnsi="Calibri" w:cs="Times New Roman"/>
                  <w:color w:val="000000"/>
                </w:rPr>
                <w:t>2012</w:t>
              </w:r>
            </w:ins>
          </w:p>
        </w:tc>
        <w:tc>
          <w:tcPr>
            <w:tcW w:w="1112" w:type="dxa"/>
            <w:tcPrChange w:id="871" w:author="Antonova, Natalya V." w:date="2016-06-13T16:25:00Z">
              <w:tcPr>
                <w:tcW w:w="1112" w:type="dxa"/>
                <w:gridSpan w:val="2"/>
              </w:tcPr>
            </w:tcPrChange>
          </w:tcPr>
          <w:p w:rsidR="00936E69" w:rsidRPr="00B445A6" w:rsidRDefault="00A20E0B" w:rsidP="004E2550">
            <w:pPr>
              <w:spacing w:after="0" w:line="240" w:lineRule="auto"/>
              <w:jc w:val="right"/>
              <w:rPr>
                <w:ins w:id="872" w:author="Antonova, Natalya V." w:date="2016-06-13T16:24:00Z"/>
                <w:rFonts w:ascii="Calibri" w:eastAsia="Times New Roman" w:hAnsi="Calibri" w:cs="Times New Roman"/>
                <w:color w:val="000000"/>
              </w:rPr>
            </w:pPr>
            <w:ins w:id="873" w:author="Antonova, Natalya V." w:date="2016-06-13T16:31:00Z">
              <w:r w:rsidRPr="00A20E0B">
                <w:rPr>
                  <w:rFonts w:ascii="Calibri" w:eastAsia="Times New Roman" w:hAnsi="Calibri" w:cs="Times New Roman"/>
                  <w:color w:val="000000"/>
                </w:rPr>
                <w:t>1236.67</w:t>
              </w:r>
            </w:ins>
          </w:p>
        </w:tc>
      </w:tr>
      <w:tr w:rsidR="00B445A6" w:rsidRPr="00B445A6" w:rsidTr="00936E69">
        <w:trPr>
          <w:trHeight w:val="300"/>
          <w:ins w:id="874" w:author="Antonova, Natalya V." w:date="2016-06-13T14:56:00Z"/>
          <w:trPrChange w:id="875" w:author="Antonova, Natalya V." w:date="2016-06-13T16:25:00Z">
            <w:trPr>
              <w:trHeight w:val="300"/>
            </w:trPr>
          </w:trPrChange>
        </w:trPr>
        <w:tc>
          <w:tcPr>
            <w:tcW w:w="984" w:type="dxa"/>
            <w:shd w:val="clear" w:color="auto" w:fill="auto"/>
            <w:noWrap/>
            <w:vAlign w:val="bottom"/>
            <w:hideMark/>
            <w:tcPrChange w:id="876"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877" w:author="Antonova, Natalya V." w:date="2016-06-13T14:56:00Z"/>
                <w:rFonts w:ascii="Calibri" w:eastAsia="Times New Roman" w:hAnsi="Calibri" w:cs="Times New Roman"/>
                <w:color w:val="000000"/>
              </w:rPr>
            </w:pPr>
            <w:ins w:id="878" w:author="Antonova, Natalya V." w:date="2016-06-13T14:56:00Z">
              <w:r w:rsidRPr="00B445A6">
                <w:rPr>
                  <w:rFonts w:ascii="Calibri" w:eastAsia="Times New Roman" w:hAnsi="Calibri" w:cs="Times New Roman"/>
                  <w:color w:val="000000"/>
                </w:rPr>
                <w:t>AC.1-19</w:t>
              </w:r>
            </w:ins>
          </w:p>
        </w:tc>
        <w:tc>
          <w:tcPr>
            <w:tcW w:w="1911" w:type="dxa"/>
            <w:shd w:val="clear" w:color="auto" w:fill="auto"/>
            <w:noWrap/>
            <w:vAlign w:val="bottom"/>
            <w:hideMark/>
            <w:tcPrChange w:id="879"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880" w:author="Antonova, Natalya V." w:date="2016-06-13T14:56:00Z"/>
                <w:rFonts w:ascii="Calibri" w:eastAsia="Times New Roman" w:hAnsi="Calibri" w:cs="Times New Roman"/>
                <w:color w:val="000000"/>
              </w:rPr>
            </w:pPr>
            <w:ins w:id="881"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882"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883" w:author="Antonova, Natalya V." w:date="2016-06-13T14:56:00Z"/>
                <w:rFonts w:ascii="Calibri" w:eastAsia="Times New Roman" w:hAnsi="Calibri" w:cs="Times New Roman"/>
                <w:color w:val="000000"/>
              </w:rPr>
            </w:pPr>
            <w:ins w:id="884" w:author="Antonova, Natalya V." w:date="2016-06-13T14:56:00Z">
              <w:r w:rsidRPr="00B445A6">
                <w:rPr>
                  <w:rFonts w:ascii="Calibri" w:eastAsia="Times New Roman" w:hAnsi="Calibri" w:cs="Times New Roman"/>
                  <w:color w:val="000000"/>
                </w:rPr>
                <w:t>499705</w:t>
              </w:r>
            </w:ins>
          </w:p>
        </w:tc>
        <w:tc>
          <w:tcPr>
            <w:tcW w:w="1080" w:type="dxa"/>
            <w:shd w:val="clear" w:color="auto" w:fill="auto"/>
            <w:noWrap/>
            <w:vAlign w:val="bottom"/>
            <w:hideMark/>
            <w:tcPrChange w:id="885"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886" w:author="Antonova, Natalya V." w:date="2016-06-13T14:56:00Z"/>
                <w:rFonts w:ascii="Calibri" w:eastAsia="Times New Roman" w:hAnsi="Calibri" w:cs="Times New Roman"/>
                <w:color w:val="000000"/>
              </w:rPr>
            </w:pPr>
            <w:ins w:id="887" w:author="Antonova, Natalya V." w:date="2016-06-13T14:56:00Z">
              <w:r w:rsidRPr="00B445A6">
                <w:rPr>
                  <w:rFonts w:ascii="Calibri" w:eastAsia="Times New Roman" w:hAnsi="Calibri" w:cs="Times New Roman"/>
                  <w:color w:val="000000"/>
                </w:rPr>
                <w:t>5368394</w:t>
              </w:r>
            </w:ins>
          </w:p>
        </w:tc>
        <w:tc>
          <w:tcPr>
            <w:tcW w:w="1364" w:type="dxa"/>
            <w:shd w:val="clear" w:color="auto" w:fill="auto"/>
            <w:noWrap/>
            <w:vAlign w:val="bottom"/>
            <w:hideMark/>
            <w:tcPrChange w:id="888"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889" w:author="Antonova, Natalya V." w:date="2016-06-13T14:56:00Z"/>
                <w:rFonts w:ascii="Calibri" w:eastAsia="Times New Roman" w:hAnsi="Calibri" w:cs="Times New Roman"/>
                <w:color w:val="000000"/>
              </w:rPr>
            </w:pPr>
            <w:ins w:id="890"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891"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892" w:author="Antonova, Natalya V." w:date="2016-06-13T14:56:00Z"/>
                <w:rFonts w:ascii="Calibri" w:eastAsia="Times New Roman" w:hAnsi="Calibri" w:cs="Times New Roman"/>
                <w:color w:val="000000"/>
              </w:rPr>
            </w:pPr>
            <w:ins w:id="893" w:author="Antonova, Natalya V." w:date="2016-06-13T14:56:00Z">
              <w:r w:rsidRPr="00B445A6">
                <w:rPr>
                  <w:rFonts w:ascii="Calibri" w:eastAsia="Times New Roman" w:hAnsi="Calibri" w:cs="Times New Roman"/>
                  <w:color w:val="000000"/>
                </w:rPr>
                <w:t>2015</w:t>
              </w:r>
            </w:ins>
          </w:p>
        </w:tc>
        <w:tc>
          <w:tcPr>
            <w:tcW w:w="1112" w:type="dxa"/>
            <w:tcPrChange w:id="894" w:author="Antonova, Natalya V." w:date="2016-06-13T16:25:00Z">
              <w:tcPr>
                <w:tcW w:w="960" w:type="dxa"/>
                <w:gridSpan w:val="2"/>
              </w:tcPr>
            </w:tcPrChange>
          </w:tcPr>
          <w:p w:rsidR="00B445A6" w:rsidRPr="00B445A6" w:rsidRDefault="00B445A6" w:rsidP="00B445A6">
            <w:pPr>
              <w:spacing w:after="0" w:line="240" w:lineRule="auto"/>
              <w:jc w:val="right"/>
              <w:rPr>
                <w:ins w:id="895" w:author="Antonova, Natalya V." w:date="2016-06-13T14:57:00Z"/>
                <w:rFonts w:ascii="Calibri" w:eastAsia="Times New Roman" w:hAnsi="Calibri" w:cs="Times New Roman"/>
                <w:color w:val="000000"/>
              </w:rPr>
            </w:pPr>
          </w:p>
        </w:tc>
      </w:tr>
      <w:tr w:rsidR="00B445A6" w:rsidRPr="00B445A6" w:rsidTr="00936E69">
        <w:trPr>
          <w:trHeight w:val="300"/>
          <w:ins w:id="896" w:author="Antonova, Natalya V." w:date="2016-06-13T14:56:00Z"/>
          <w:trPrChange w:id="897" w:author="Antonova, Natalya V." w:date="2016-06-13T16:25:00Z">
            <w:trPr>
              <w:trHeight w:val="300"/>
            </w:trPr>
          </w:trPrChange>
        </w:trPr>
        <w:tc>
          <w:tcPr>
            <w:tcW w:w="984" w:type="dxa"/>
            <w:shd w:val="clear" w:color="auto" w:fill="auto"/>
            <w:noWrap/>
            <w:vAlign w:val="bottom"/>
            <w:hideMark/>
            <w:tcPrChange w:id="898"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899" w:author="Antonova, Natalya V." w:date="2016-06-13T14:56:00Z"/>
                <w:rFonts w:ascii="Calibri" w:eastAsia="Times New Roman" w:hAnsi="Calibri" w:cs="Times New Roman"/>
                <w:color w:val="000000"/>
              </w:rPr>
            </w:pPr>
            <w:ins w:id="900" w:author="Antonova, Natalya V." w:date="2016-06-13T14:56:00Z">
              <w:r w:rsidRPr="00B445A6">
                <w:rPr>
                  <w:rFonts w:ascii="Calibri" w:eastAsia="Times New Roman" w:hAnsi="Calibri" w:cs="Times New Roman"/>
                  <w:color w:val="000000"/>
                </w:rPr>
                <w:t>AC.1-19</w:t>
              </w:r>
            </w:ins>
          </w:p>
        </w:tc>
        <w:tc>
          <w:tcPr>
            <w:tcW w:w="1911" w:type="dxa"/>
            <w:shd w:val="clear" w:color="auto" w:fill="auto"/>
            <w:noWrap/>
            <w:vAlign w:val="bottom"/>
            <w:hideMark/>
            <w:tcPrChange w:id="901"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902" w:author="Antonova, Natalya V." w:date="2016-06-13T14:56:00Z"/>
                <w:rFonts w:ascii="Calibri" w:eastAsia="Times New Roman" w:hAnsi="Calibri" w:cs="Times New Roman"/>
                <w:color w:val="000000"/>
              </w:rPr>
            </w:pPr>
            <w:ins w:id="903"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904"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905" w:author="Antonova, Natalya V." w:date="2016-06-13T14:56:00Z"/>
                <w:rFonts w:ascii="Calibri" w:eastAsia="Times New Roman" w:hAnsi="Calibri" w:cs="Times New Roman"/>
                <w:color w:val="000000"/>
              </w:rPr>
            </w:pPr>
            <w:ins w:id="906" w:author="Antonova, Natalya V." w:date="2016-06-13T14:56:00Z">
              <w:r w:rsidRPr="00B445A6">
                <w:rPr>
                  <w:rFonts w:ascii="Calibri" w:eastAsia="Times New Roman" w:hAnsi="Calibri" w:cs="Times New Roman"/>
                  <w:color w:val="000000"/>
                </w:rPr>
                <w:t>499705</w:t>
              </w:r>
            </w:ins>
          </w:p>
        </w:tc>
        <w:tc>
          <w:tcPr>
            <w:tcW w:w="1080" w:type="dxa"/>
            <w:shd w:val="clear" w:color="auto" w:fill="auto"/>
            <w:noWrap/>
            <w:vAlign w:val="bottom"/>
            <w:hideMark/>
            <w:tcPrChange w:id="907"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908" w:author="Antonova, Natalya V." w:date="2016-06-13T14:56:00Z"/>
                <w:rFonts w:ascii="Calibri" w:eastAsia="Times New Roman" w:hAnsi="Calibri" w:cs="Times New Roman"/>
                <w:color w:val="000000"/>
              </w:rPr>
            </w:pPr>
            <w:ins w:id="909" w:author="Antonova, Natalya V." w:date="2016-06-13T14:56:00Z">
              <w:r w:rsidRPr="00B445A6">
                <w:rPr>
                  <w:rFonts w:ascii="Calibri" w:eastAsia="Times New Roman" w:hAnsi="Calibri" w:cs="Times New Roman"/>
                  <w:color w:val="000000"/>
                </w:rPr>
                <w:t>5366996</w:t>
              </w:r>
            </w:ins>
          </w:p>
        </w:tc>
        <w:tc>
          <w:tcPr>
            <w:tcW w:w="1364" w:type="dxa"/>
            <w:shd w:val="clear" w:color="auto" w:fill="auto"/>
            <w:noWrap/>
            <w:vAlign w:val="bottom"/>
            <w:hideMark/>
            <w:tcPrChange w:id="910"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911" w:author="Antonova, Natalya V." w:date="2016-06-13T14:56:00Z"/>
                <w:rFonts w:ascii="Calibri" w:eastAsia="Times New Roman" w:hAnsi="Calibri" w:cs="Times New Roman"/>
                <w:color w:val="000000"/>
              </w:rPr>
            </w:pPr>
            <w:ins w:id="912"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913"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914" w:author="Antonova, Natalya V." w:date="2016-06-13T14:56:00Z"/>
                <w:rFonts w:ascii="Calibri" w:eastAsia="Times New Roman" w:hAnsi="Calibri" w:cs="Times New Roman"/>
                <w:color w:val="000000"/>
              </w:rPr>
            </w:pPr>
            <w:ins w:id="915" w:author="Antonova, Natalya V." w:date="2016-06-13T14:56:00Z">
              <w:r w:rsidRPr="00B445A6">
                <w:rPr>
                  <w:rFonts w:ascii="Calibri" w:eastAsia="Times New Roman" w:hAnsi="Calibri" w:cs="Times New Roman"/>
                  <w:color w:val="000000"/>
                </w:rPr>
                <w:t>2015</w:t>
              </w:r>
            </w:ins>
          </w:p>
        </w:tc>
        <w:tc>
          <w:tcPr>
            <w:tcW w:w="1112" w:type="dxa"/>
            <w:tcPrChange w:id="916" w:author="Antonova, Natalya V." w:date="2016-06-13T16:25:00Z">
              <w:tcPr>
                <w:tcW w:w="960" w:type="dxa"/>
                <w:gridSpan w:val="2"/>
              </w:tcPr>
            </w:tcPrChange>
          </w:tcPr>
          <w:p w:rsidR="00B445A6" w:rsidRPr="00B445A6" w:rsidRDefault="00936E69" w:rsidP="00B445A6">
            <w:pPr>
              <w:spacing w:after="0" w:line="240" w:lineRule="auto"/>
              <w:jc w:val="right"/>
              <w:rPr>
                <w:ins w:id="917" w:author="Antonova, Natalya V." w:date="2016-06-13T14:57:00Z"/>
                <w:rFonts w:ascii="Calibri" w:eastAsia="Times New Roman" w:hAnsi="Calibri" w:cs="Times New Roman"/>
                <w:color w:val="000000"/>
              </w:rPr>
            </w:pPr>
            <w:ins w:id="918" w:author="Antonova, Natalya V." w:date="2016-06-13T16:27:00Z">
              <w:r w:rsidRPr="00936E69">
                <w:rPr>
                  <w:rFonts w:ascii="Calibri" w:eastAsia="Times New Roman" w:hAnsi="Calibri" w:cs="Times New Roman"/>
                  <w:color w:val="000000"/>
                </w:rPr>
                <w:t>1397.8</w:t>
              </w:r>
            </w:ins>
          </w:p>
        </w:tc>
      </w:tr>
      <w:tr w:rsidR="00B445A6" w:rsidRPr="00B445A6" w:rsidTr="00936E69">
        <w:trPr>
          <w:trHeight w:val="300"/>
          <w:ins w:id="919" w:author="Antonova, Natalya V." w:date="2016-06-13T14:56:00Z"/>
          <w:trPrChange w:id="920" w:author="Antonova, Natalya V." w:date="2016-06-13T16:25:00Z">
            <w:trPr>
              <w:trHeight w:val="300"/>
            </w:trPr>
          </w:trPrChange>
        </w:trPr>
        <w:tc>
          <w:tcPr>
            <w:tcW w:w="984" w:type="dxa"/>
            <w:shd w:val="clear" w:color="auto" w:fill="auto"/>
            <w:noWrap/>
            <w:vAlign w:val="bottom"/>
            <w:hideMark/>
            <w:tcPrChange w:id="921"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922" w:author="Antonova, Natalya V." w:date="2016-06-13T14:56:00Z"/>
                <w:rFonts w:ascii="Calibri" w:eastAsia="Times New Roman" w:hAnsi="Calibri" w:cs="Times New Roman"/>
                <w:color w:val="000000"/>
              </w:rPr>
            </w:pPr>
            <w:ins w:id="923" w:author="Antonova, Natalya V." w:date="2016-06-13T14:56:00Z">
              <w:r w:rsidRPr="00B445A6">
                <w:rPr>
                  <w:rFonts w:ascii="Calibri" w:eastAsia="Times New Roman" w:hAnsi="Calibri" w:cs="Times New Roman"/>
                  <w:color w:val="000000"/>
                </w:rPr>
                <w:t>AC.1-20</w:t>
              </w:r>
            </w:ins>
          </w:p>
        </w:tc>
        <w:tc>
          <w:tcPr>
            <w:tcW w:w="1911" w:type="dxa"/>
            <w:shd w:val="clear" w:color="auto" w:fill="auto"/>
            <w:noWrap/>
            <w:vAlign w:val="bottom"/>
            <w:hideMark/>
            <w:tcPrChange w:id="924"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925" w:author="Antonova, Natalya V." w:date="2016-06-13T14:56:00Z"/>
                <w:rFonts w:ascii="Calibri" w:eastAsia="Times New Roman" w:hAnsi="Calibri" w:cs="Times New Roman"/>
                <w:color w:val="000000"/>
              </w:rPr>
            </w:pPr>
            <w:ins w:id="926"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927"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928" w:author="Antonova, Natalya V." w:date="2016-06-13T14:56:00Z"/>
                <w:rFonts w:ascii="Calibri" w:eastAsia="Times New Roman" w:hAnsi="Calibri" w:cs="Times New Roman"/>
                <w:color w:val="000000"/>
              </w:rPr>
            </w:pPr>
            <w:ins w:id="929" w:author="Antonova, Natalya V." w:date="2016-06-13T14:56:00Z">
              <w:r w:rsidRPr="00B445A6">
                <w:rPr>
                  <w:rFonts w:ascii="Calibri" w:eastAsia="Times New Roman" w:hAnsi="Calibri" w:cs="Times New Roman"/>
                  <w:color w:val="000000"/>
                </w:rPr>
                <w:t>501305</w:t>
              </w:r>
            </w:ins>
          </w:p>
        </w:tc>
        <w:tc>
          <w:tcPr>
            <w:tcW w:w="1080" w:type="dxa"/>
            <w:shd w:val="clear" w:color="auto" w:fill="auto"/>
            <w:noWrap/>
            <w:vAlign w:val="bottom"/>
            <w:hideMark/>
            <w:tcPrChange w:id="930"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931" w:author="Antonova, Natalya V." w:date="2016-06-13T14:56:00Z"/>
                <w:rFonts w:ascii="Calibri" w:eastAsia="Times New Roman" w:hAnsi="Calibri" w:cs="Times New Roman"/>
                <w:color w:val="000000"/>
              </w:rPr>
            </w:pPr>
            <w:ins w:id="932" w:author="Antonova, Natalya V." w:date="2016-06-13T14:56:00Z">
              <w:r w:rsidRPr="00B445A6">
                <w:rPr>
                  <w:rFonts w:ascii="Calibri" w:eastAsia="Times New Roman" w:hAnsi="Calibri" w:cs="Times New Roman"/>
                  <w:color w:val="000000"/>
                </w:rPr>
                <w:t>5367690</w:t>
              </w:r>
            </w:ins>
          </w:p>
        </w:tc>
        <w:tc>
          <w:tcPr>
            <w:tcW w:w="1364" w:type="dxa"/>
            <w:shd w:val="clear" w:color="auto" w:fill="auto"/>
            <w:noWrap/>
            <w:vAlign w:val="bottom"/>
            <w:hideMark/>
            <w:tcPrChange w:id="933"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934" w:author="Antonova, Natalya V." w:date="2016-06-13T14:56:00Z"/>
                <w:rFonts w:ascii="Calibri" w:eastAsia="Times New Roman" w:hAnsi="Calibri" w:cs="Times New Roman"/>
                <w:color w:val="000000"/>
              </w:rPr>
            </w:pPr>
            <w:ins w:id="935"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936"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937" w:author="Antonova, Natalya V." w:date="2016-06-13T14:56:00Z"/>
                <w:rFonts w:ascii="Calibri" w:eastAsia="Times New Roman" w:hAnsi="Calibri" w:cs="Times New Roman"/>
                <w:color w:val="000000"/>
              </w:rPr>
            </w:pPr>
            <w:ins w:id="938" w:author="Antonova, Natalya V." w:date="2016-06-13T14:56:00Z">
              <w:r w:rsidRPr="00B445A6">
                <w:rPr>
                  <w:rFonts w:ascii="Calibri" w:eastAsia="Times New Roman" w:hAnsi="Calibri" w:cs="Times New Roman"/>
                  <w:color w:val="000000"/>
                </w:rPr>
                <w:t>GRTS</w:t>
              </w:r>
            </w:ins>
          </w:p>
        </w:tc>
        <w:tc>
          <w:tcPr>
            <w:tcW w:w="1112" w:type="dxa"/>
            <w:tcPrChange w:id="939" w:author="Antonova, Natalya V." w:date="2016-06-13T16:25:00Z">
              <w:tcPr>
                <w:tcW w:w="960" w:type="dxa"/>
                <w:gridSpan w:val="2"/>
              </w:tcPr>
            </w:tcPrChange>
          </w:tcPr>
          <w:p w:rsidR="00B445A6" w:rsidRPr="00B445A6" w:rsidRDefault="00B445A6" w:rsidP="00B445A6">
            <w:pPr>
              <w:spacing w:after="0" w:line="240" w:lineRule="auto"/>
              <w:jc w:val="right"/>
              <w:rPr>
                <w:ins w:id="940" w:author="Antonova, Natalya V." w:date="2016-06-13T14:57:00Z"/>
                <w:rFonts w:ascii="Calibri" w:eastAsia="Times New Roman" w:hAnsi="Calibri" w:cs="Times New Roman"/>
                <w:color w:val="000000"/>
              </w:rPr>
            </w:pPr>
          </w:p>
        </w:tc>
      </w:tr>
      <w:tr w:rsidR="00B445A6" w:rsidRPr="00B445A6" w:rsidTr="00936E69">
        <w:trPr>
          <w:trHeight w:val="300"/>
          <w:ins w:id="941" w:author="Antonova, Natalya V." w:date="2016-06-13T14:56:00Z"/>
          <w:trPrChange w:id="942" w:author="Antonova, Natalya V." w:date="2016-06-13T16:25:00Z">
            <w:trPr>
              <w:trHeight w:val="300"/>
            </w:trPr>
          </w:trPrChange>
        </w:trPr>
        <w:tc>
          <w:tcPr>
            <w:tcW w:w="984" w:type="dxa"/>
            <w:shd w:val="clear" w:color="auto" w:fill="auto"/>
            <w:noWrap/>
            <w:vAlign w:val="bottom"/>
            <w:hideMark/>
            <w:tcPrChange w:id="943"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944" w:author="Antonova, Natalya V." w:date="2016-06-13T14:56:00Z"/>
                <w:rFonts w:ascii="Calibri" w:eastAsia="Times New Roman" w:hAnsi="Calibri" w:cs="Times New Roman"/>
                <w:color w:val="000000"/>
              </w:rPr>
            </w:pPr>
            <w:ins w:id="945" w:author="Antonova, Natalya V." w:date="2016-06-13T14:56:00Z">
              <w:r w:rsidRPr="00B445A6">
                <w:rPr>
                  <w:rFonts w:ascii="Calibri" w:eastAsia="Times New Roman" w:hAnsi="Calibri" w:cs="Times New Roman"/>
                  <w:color w:val="000000"/>
                </w:rPr>
                <w:t>AC.1-20</w:t>
              </w:r>
            </w:ins>
          </w:p>
        </w:tc>
        <w:tc>
          <w:tcPr>
            <w:tcW w:w="1911" w:type="dxa"/>
            <w:shd w:val="clear" w:color="auto" w:fill="auto"/>
            <w:noWrap/>
            <w:vAlign w:val="bottom"/>
            <w:hideMark/>
            <w:tcPrChange w:id="946"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947" w:author="Antonova, Natalya V." w:date="2016-06-13T14:56:00Z"/>
                <w:rFonts w:ascii="Calibri" w:eastAsia="Times New Roman" w:hAnsi="Calibri" w:cs="Times New Roman"/>
                <w:color w:val="000000"/>
              </w:rPr>
            </w:pPr>
            <w:ins w:id="948" w:author="Antonova, Natalya V." w:date="2016-06-13T14:56:00Z">
              <w:r w:rsidRPr="00B445A6">
                <w:rPr>
                  <w:rFonts w:ascii="Calibri" w:eastAsia="Times New Roman" w:hAnsi="Calibri" w:cs="Times New Roman"/>
                  <w:color w:val="000000"/>
                </w:rPr>
                <w:t>Annual</w:t>
              </w:r>
            </w:ins>
          </w:p>
        </w:tc>
        <w:tc>
          <w:tcPr>
            <w:tcW w:w="1156" w:type="dxa"/>
            <w:shd w:val="clear" w:color="auto" w:fill="auto"/>
            <w:noWrap/>
            <w:vAlign w:val="bottom"/>
            <w:hideMark/>
            <w:tcPrChange w:id="949"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950" w:author="Antonova, Natalya V." w:date="2016-06-13T14:56:00Z"/>
                <w:rFonts w:ascii="Calibri" w:eastAsia="Times New Roman" w:hAnsi="Calibri" w:cs="Times New Roman"/>
                <w:color w:val="000000"/>
              </w:rPr>
            </w:pPr>
            <w:ins w:id="951" w:author="Antonova, Natalya V." w:date="2016-06-13T14:56:00Z">
              <w:r w:rsidRPr="00B445A6">
                <w:rPr>
                  <w:rFonts w:ascii="Calibri" w:eastAsia="Times New Roman" w:hAnsi="Calibri" w:cs="Times New Roman"/>
                  <w:color w:val="000000"/>
                </w:rPr>
                <w:t>501305</w:t>
              </w:r>
            </w:ins>
          </w:p>
        </w:tc>
        <w:tc>
          <w:tcPr>
            <w:tcW w:w="1080" w:type="dxa"/>
            <w:shd w:val="clear" w:color="auto" w:fill="auto"/>
            <w:noWrap/>
            <w:vAlign w:val="bottom"/>
            <w:hideMark/>
            <w:tcPrChange w:id="952"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953" w:author="Antonova, Natalya V." w:date="2016-06-13T14:56:00Z"/>
                <w:rFonts w:ascii="Calibri" w:eastAsia="Times New Roman" w:hAnsi="Calibri" w:cs="Times New Roman"/>
                <w:color w:val="000000"/>
              </w:rPr>
            </w:pPr>
            <w:ins w:id="954" w:author="Antonova, Natalya V." w:date="2016-06-13T14:56:00Z">
              <w:r w:rsidRPr="00B445A6">
                <w:rPr>
                  <w:rFonts w:ascii="Calibri" w:eastAsia="Times New Roman" w:hAnsi="Calibri" w:cs="Times New Roman"/>
                  <w:color w:val="000000"/>
                </w:rPr>
                <w:t>5366843</w:t>
              </w:r>
            </w:ins>
          </w:p>
        </w:tc>
        <w:tc>
          <w:tcPr>
            <w:tcW w:w="1364" w:type="dxa"/>
            <w:shd w:val="clear" w:color="auto" w:fill="auto"/>
            <w:noWrap/>
            <w:vAlign w:val="bottom"/>
            <w:hideMark/>
            <w:tcPrChange w:id="955"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956" w:author="Antonova, Natalya V." w:date="2016-06-13T14:56:00Z"/>
                <w:rFonts w:ascii="Calibri" w:eastAsia="Times New Roman" w:hAnsi="Calibri" w:cs="Times New Roman"/>
                <w:color w:val="000000"/>
              </w:rPr>
            </w:pPr>
            <w:ins w:id="957"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958"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959" w:author="Antonova, Natalya V." w:date="2016-06-13T14:56:00Z"/>
                <w:rFonts w:ascii="Calibri" w:eastAsia="Times New Roman" w:hAnsi="Calibri" w:cs="Times New Roman"/>
                <w:color w:val="000000"/>
              </w:rPr>
            </w:pPr>
            <w:ins w:id="960" w:author="Antonova, Natalya V." w:date="2016-06-13T14:56:00Z">
              <w:r w:rsidRPr="00B445A6">
                <w:rPr>
                  <w:rFonts w:ascii="Calibri" w:eastAsia="Times New Roman" w:hAnsi="Calibri" w:cs="Times New Roman"/>
                  <w:color w:val="000000"/>
                </w:rPr>
                <w:t>2009</w:t>
              </w:r>
            </w:ins>
          </w:p>
        </w:tc>
        <w:tc>
          <w:tcPr>
            <w:tcW w:w="1112" w:type="dxa"/>
            <w:tcPrChange w:id="961" w:author="Antonova, Natalya V." w:date="2016-06-13T16:25:00Z">
              <w:tcPr>
                <w:tcW w:w="960" w:type="dxa"/>
                <w:gridSpan w:val="2"/>
              </w:tcPr>
            </w:tcPrChange>
          </w:tcPr>
          <w:p w:rsidR="00B445A6" w:rsidRPr="00B445A6" w:rsidRDefault="00936E69" w:rsidP="00B445A6">
            <w:pPr>
              <w:spacing w:after="0" w:line="240" w:lineRule="auto"/>
              <w:jc w:val="right"/>
              <w:rPr>
                <w:ins w:id="962" w:author="Antonova, Natalya V." w:date="2016-06-13T14:57:00Z"/>
                <w:rFonts w:ascii="Calibri" w:eastAsia="Times New Roman" w:hAnsi="Calibri" w:cs="Times New Roman"/>
                <w:color w:val="000000"/>
              </w:rPr>
            </w:pPr>
            <w:ins w:id="963" w:author="Antonova, Natalya V." w:date="2016-06-13T16:27:00Z">
              <w:r w:rsidRPr="00936E69">
                <w:rPr>
                  <w:rFonts w:ascii="Calibri" w:eastAsia="Times New Roman" w:hAnsi="Calibri" w:cs="Times New Roman"/>
                  <w:color w:val="000000"/>
                </w:rPr>
                <w:t>846.89</w:t>
              </w:r>
            </w:ins>
          </w:p>
        </w:tc>
      </w:tr>
      <w:tr w:rsidR="00B445A6" w:rsidRPr="00B445A6" w:rsidTr="00936E69">
        <w:trPr>
          <w:trHeight w:val="300"/>
          <w:ins w:id="964" w:author="Antonova, Natalya V." w:date="2016-06-13T14:56:00Z"/>
          <w:trPrChange w:id="965" w:author="Antonova, Natalya V." w:date="2016-06-13T16:25:00Z">
            <w:trPr>
              <w:trHeight w:val="300"/>
            </w:trPr>
          </w:trPrChange>
        </w:trPr>
        <w:tc>
          <w:tcPr>
            <w:tcW w:w="984" w:type="dxa"/>
            <w:shd w:val="clear" w:color="auto" w:fill="auto"/>
            <w:noWrap/>
            <w:vAlign w:val="bottom"/>
            <w:hideMark/>
            <w:tcPrChange w:id="966"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967" w:author="Antonova, Natalya V." w:date="2016-06-13T14:56:00Z"/>
                <w:rFonts w:ascii="Calibri" w:eastAsia="Times New Roman" w:hAnsi="Calibri" w:cs="Times New Roman"/>
                <w:color w:val="000000"/>
              </w:rPr>
            </w:pPr>
            <w:ins w:id="968" w:author="Antonova, Natalya V." w:date="2016-06-13T14:56:00Z">
              <w:r w:rsidRPr="00B445A6">
                <w:rPr>
                  <w:rFonts w:ascii="Calibri" w:eastAsia="Times New Roman" w:hAnsi="Calibri" w:cs="Times New Roman"/>
                  <w:color w:val="000000"/>
                </w:rPr>
                <w:t>AC.2-1</w:t>
              </w:r>
            </w:ins>
          </w:p>
        </w:tc>
        <w:tc>
          <w:tcPr>
            <w:tcW w:w="1911" w:type="dxa"/>
            <w:shd w:val="clear" w:color="auto" w:fill="auto"/>
            <w:noWrap/>
            <w:vAlign w:val="bottom"/>
            <w:hideMark/>
            <w:tcPrChange w:id="969"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970" w:author="Antonova, Natalya V." w:date="2016-06-13T14:56:00Z"/>
                <w:rFonts w:ascii="Calibri" w:eastAsia="Times New Roman" w:hAnsi="Calibri" w:cs="Times New Roman"/>
                <w:color w:val="000000"/>
              </w:rPr>
            </w:pPr>
            <w:ins w:id="971" w:author="Antonova, Natalya V." w:date="2016-06-13T14:56:00Z">
              <w:r w:rsidRPr="00B445A6">
                <w:rPr>
                  <w:rFonts w:ascii="Calibri" w:eastAsia="Times New Roman" w:hAnsi="Calibri" w:cs="Times New Roman"/>
                  <w:color w:val="000000"/>
                </w:rPr>
                <w:t>Rotating Year 1</w:t>
              </w:r>
            </w:ins>
          </w:p>
        </w:tc>
        <w:tc>
          <w:tcPr>
            <w:tcW w:w="1156" w:type="dxa"/>
            <w:shd w:val="clear" w:color="auto" w:fill="auto"/>
            <w:noWrap/>
            <w:vAlign w:val="bottom"/>
            <w:hideMark/>
            <w:tcPrChange w:id="972"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973" w:author="Antonova, Natalya V." w:date="2016-06-13T14:56:00Z"/>
                <w:rFonts w:ascii="Calibri" w:eastAsia="Times New Roman" w:hAnsi="Calibri" w:cs="Times New Roman"/>
                <w:color w:val="000000"/>
              </w:rPr>
            </w:pPr>
            <w:ins w:id="974" w:author="Antonova, Natalya V." w:date="2016-06-13T14:56:00Z">
              <w:r w:rsidRPr="00B445A6">
                <w:rPr>
                  <w:rFonts w:ascii="Calibri" w:eastAsia="Times New Roman" w:hAnsi="Calibri" w:cs="Times New Roman"/>
                  <w:color w:val="000000"/>
                </w:rPr>
                <w:t>501194</w:t>
              </w:r>
            </w:ins>
          </w:p>
        </w:tc>
        <w:tc>
          <w:tcPr>
            <w:tcW w:w="1080" w:type="dxa"/>
            <w:shd w:val="clear" w:color="auto" w:fill="auto"/>
            <w:noWrap/>
            <w:vAlign w:val="bottom"/>
            <w:hideMark/>
            <w:tcPrChange w:id="975"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976" w:author="Antonova, Natalya V." w:date="2016-06-13T14:56:00Z"/>
                <w:rFonts w:ascii="Calibri" w:eastAsia="Times New Roman" w:hAnsi="Calibri" w:cs="Times New Roman"/>
                <w:color w:val="000000"/>
              </w:rPr>
            </w:pPr>
            <w:ins w:id="977" w:author="Antonova, Natalya V." w:date="2016-06-13T14:56:00Z">
              <w:r w:rsidRPr="00B445A6">
                <w:rPr>
                  <w:rFonts w:ascii="Calibri" w:eastAsia="Times New Roman" w:hAnsi="Calibri" w:cs="Times New Roman"/>
                  <w:color w:val="000000"/>
                </w:rPr>
                <w:t>5367610</w:t>
              </w:r>
            </w:ins>
          </w:p>
        </w:tc>
        <w:tc>
          <w:tcPr>
            <w:tcW w:w="1364" w:type="dxa"/>
            <w:shd w:val="clear" w:color="auto" w:fill="auto"/>
            <w:noWrap/>
            <w:vAlign w:val="bottom"/>
            <w:hideMark/>
            <w:tcPrChange w:id="978"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979" w:author="Antonova, Natalya V." w:date="2016-06-13T14:56:00Z"/>
                <w:rFonts w:ascii="Calibri" w:eastAsia="Times New Roman" w:hAnsi="Calibri" w:cs="Times New Roman"/>
                <w:color w:val="000000"/>
              </w:rPr>
            </w:pPr>
            <w:ins w:id="980"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981"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982" w:author="Antonova, Natalya V." w:date="2016-06-13T14:56:00Z"/>
                <w:rFonts w:ascii="Calibri" w:eastAsia="Times New Roman" w:hAnsi="Calibri" w:cs="Times New Roman"/>
                <w:color w:val="000000"/>
              </w:rPr>
            </w:pPr>
            <w:ins w:id="983" w:author="Antonova, Natalya V." w:date="2016-06-13T14:56:00Z">
              <w:r w:rsidRPr="00B445A6">
                <w:rPr>
                  <w:rFonts w:ascii="Calibri" w:eastAsia="Times New Roman" w:hAnsi="Calibri" w:cs="Times New Roman"/>
                  <w:color w:val="000000"/>
                </w:rPr>
                <w:t>GRTS</w:t>
              </w:r>
            </w:ins>
          </w:p>
        </w:tc>
        <w:tc>
          <w:tcPr>
            <w:tcW w:w="1112" w:type="dxa"/>
            <w:tcPrChange w:id="984" w:author="Antonova, Natalya V." w:date="2016-06-13T16:25:00Z">
              <w:tcPr>
                <w:tcW w:w="960" w:type="dxa"/>
                <w:gridSpan w:val="2"/>
              </w:tcPr>
            </w:tcPrChange>
          </w:tcPr>
          <w:p w:rsidR="00B445A6" w:rsidRPr="00B445A6" w:rsidRDefault="00B445A6" w:rsidP="00B445A6">
            <w:pPr>
              <w:spacing w:after="0" w:line="240" w:lineRule="auto"/>
              <w:jc w:val="right"/>
              <w:rPr>
                <w:ins w:id="985" w:author="Antonova, Natalya V." w:date="2016-06-13T14:57:00Z"/>
                <w:rFonts w:ascii="Calibri" w:eastAsia="Times New Roman" w:hAnsi="Calibri" w:cs="Times New Roman"/>
                <w:color w:val="000000"/>
              </w:rPr>
            </w:pPr>
          </w:p>
        </w:tc>
      </w:tr>
      <w:tr w:rsidR="00B445A6" w:rsidRPr="00B445A6" w:rsidTr="00936E69">
        <w:trPr>
          <w:trHeight w:val="300"/>
          <w:ins w:id="986" w:author="Antonova, Natalya V." w:date="2016-06-13T14:56:00Z"/>
          <w:trPrChange w:id="987" w:author="Antonova, Natalya V." w:date="2016-06-13T16:25:00Z">
            <w:trPr>
              <w:trHeight w:val="300"/>
            </w:trPr>
          </w:trPrChange>
        </w:trPr>
        <w:tc>
          <w:tcPr>
            <w:tcW w:w="984" w:type="dxa"/>
            <w:shd w:val="clear" w:color="auto" w:fill="auto"/>
            <w:noWrap/>
            <w:vAlign w:val="bottom"/>
            <w:hideMark/>
            <w:tcPrChange w:id="988"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989" w:author="Antonova, Natalya V." w:date="2016-06-13T14:56:00Z"/>
                <w:rFonts w:ascii="Calibri" w:eastAsia="Times New Roman" w:hAnsi="Calibri" w:cs="Times New Roman"/>
                <w:color w:val="000000"/>
              </w:rPr>
            </w:pPr>
            <w:ins w:id="990" w:author="Antonova, Natalya V." w:date="2016-06-13T14:56:00Z">
              <w:r w:rsidRPr="00B445A6">
                <w:rPr>
                  <w:rFonts w:ascii="Calibri" w:eastAsia="Times New Roman" w:hAnsi="Calibri" w:cs="Times New Roman"/>
                  <w:color w:val="000000"/>
                </w:rPr>
                <w:t>AC.2-1</w:t>
              </w:r>
            </w:ins>
          </w:p>
        </w:tc>
        <w:tc>
          <w:tcPr>
            <w:tcW w:w="1911" w:type="dxa"/>
            <w:shd w:val="clear" w:color="auto" w:fill="auto"/>
            <w:noWrap/>
            <w:vAlign w:val="bottom"/>
            <w:hideMark/>
            <w:tcPrChange w:id="991"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992" w:author="Antonova, Natalya V." w:date="2016-06-13T14:56:00Z"/>
                <w:rFonts w:ascii="Calibri" w:eastAsia="Times New Roman" w:hAnsi="Calibri" w:cs="Times New Roman"/>
                <w:color w:val="000000"/>
              </w:rPr>
            </w:pPr>
            <w:ins w:id="993" w:author="Antonova, Natalya V." w:date="2016-06-13T14:56:00Z">
              <w:r w:rsidRPr="00B445A6">
                <w:rPr>
                  <w:rFonts w:ascii="Calibri" w:eastAsia="Times New Roman" w:hAnsi="Calibri" w:cs="Times New Roman"/>
                  <w:color w:val="000000"/>
                </w:rPr>
                <w:t>Rotating Year 1</w:t>
              </w:r>
            </w:ins>
          </w:p>
        </w:tc>
        <w:tc>
          <w:tcPr>
            <w:tcW w:w="1156" w:type="dxa"/>
            <w:shd w:val="clear" w:color="auto" w:fill="auto"/>
            <w:noWrap/>
            <w:vAlign w:val="bottom"/>
            <w:hideMark/>
            <w:tcPrChange w:id="994"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995" w:author="Antonova, Natalya V." w:date="2016-06-13T14:56:00Z"/>
                <w:rFonts w:ascii="Calibri" w:eastAsia="Times New Roman" w:hAnsi="Calibri" w:cs="Times New Roman"/>
                <w:color w:val="000000"/>
              </w:rPr>
            </w:pPr>
            <w:ins w:id="996" w:author="Antonova, Natalya V." w:date="2016-06-13T14:56:00Z">
              <w:r w:rsidRPr="00B445A6">
                <w:rPr>
                  <w:rFonts w:ascii="Calibri" w:eastAsia="Times New Roman" w:hAnsi="Calibri" w:cs="Times New Roman"/>
                  <w:color w:val="000000"/>
                </w:rPr>
                <w:t>501194</w:t>
              </w:r>
            </w:ins>
          </w:p>
        </w:tc>
        <w:tc>
          <w:tcPr>
            <w:tcW w:w="1080" w:type="dxa"/>
            <w:shd w:val="clear" w:color="auto" w:fill="auto"/>
            <w:noWrap/>
            <w:vAlign w:val="bottom"/>
            <w:hideMark/>
            <w:tcPrChange w:id="997"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998" w:author="Antonova, Natalya V." w:date="2016-06-13T14:56:00Z"/>
                <w:rFonts w:ascii="Calibri" w:eastAsia="Times New Roman" w:hAnsi="Calibri" w:cs="Times New Roman"/>
                <w:color w:val="000000"/>
              </w:rPr>
            </w:pPr>
            <w:ins w:id="999" w:author="Antonova, Natalya V." w:date="2016-06-13T14:56:00Z">
              <w:r w:rsidRPr="00B445A6">
                <w:rPr>
                  <w:rFonts w:ascii="Calibri" w:eastAsia="Times New Roman" w:hAnsi="Calibri" w:cs="Times New Roman"/>
                  <w:color w:val="000000"/>
                </w:rPr>
                <w:t>5366850</w:t>
              </w:r>
            </w:ins>
          </w:p>
        </w:tc>
        <w:tc>
          <w:tcPr>
            <w:tcW w:w="1364" w:type="dxa"/>
            <w:shd w:val="clear" w:color="auto" w:fill="auto"/>
            <w:noWrap/>
            <w:vAlign w:val="bottom"/>
            <w:hideMark/>
            <w:tcPrChange w:id="1000"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001" w:author="Antonova, Natalya V." w:date="2016-06-13T14:56:00Z"/>
                <w:rFonts w:ascii="Calibri" w:eastAsia="Times New Roman" w:hAnsi="Calibri" w:cs="Times New Roman"/>
                <w:color w:val="000000"/>
              </w:rPr>
            </w:pPr>
            <w:ins w:id="1002"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003"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004" w:author="Antonova, Natalya V." w:date="2016-06-13T14:56:00Z"/>
                <w:rFonts w:ascii="Calibri" w:eastAsia="Times New Roman" w:hAnsi="Calibri" w:cs="Times New Roman"/>
                <w:color w:val="000000"/>
              </w:rPr>
            </w:pPr>
            <w:ins w:id="1005" w:author="Antonova, Natalya V." w:date="2016-06-13T14:56:00Z">
              <w:r w:rsidRPr="00B445A6">
                <w:rPr>
                  <w:rFonts w:ascii="Calibri" w:eastAsia="Times New Roman" w:hAnsi="Calibri" w:cs="Times New Roman"/>
                  <w:color w:val="000000"/>
                </w:rPr>
                <w:t>2007</w:t>
              </w:r>
            </w:ins>
          </w:p>
        </w:tc>
        <w:tc>
          <w:tcPr>
            <w:tcW w:w="1112" w:type="dxa"/>
            <w:tcPrChange w:id="1006" w:author="Antonova, Natalya V." w:date="2016-06-13T16:25:00Z">
              <w:tcPr>
                <w:tcW w:w="960" w:type="dxa"/>
                <w:gridSpan w:val="2"/>
              </w:tcPr>
            </w:tcPrChange>
          </w:tcPr>
          <w:p w:rsidR="00B445A6" w:rsidRPr="00B445A6" w:rsidRDefault="00936E69" w:rsidP="00B445A6">
            <w:pPr>
              <w:spacing w:after="0" w:line="240" w:lineRule="auto"/>
              <w:jc w:val="right"/>
              <w:rPr>
                <w:ins w:id="1007" w:author="Antonova, Natalya V." w:date="2016-06-13T14:57:00Z"/>
                <w:rFonts w:ascii="Calibri" w:eastAsia="Times New Roman" w:hAnsi="Calibri" w:cs="Times New Roman"/>
                <w:color w:val="000000"/>
              </w:rPr>
            </w:pPr>
            <w:ins w:id="1008" w:author="Antonova, Natalya V." w:date="2016-06-13T16:27:00Z">
              <w:r w:rsidRPr="00936E69">
                <w:rPr>
                  <w:rFonts w:ascii="Calibri" w:eastAsia="Times New Roman" w:hAnsi="Calibri" w:cs="Times New Roman"/>
                  <w:color w:val="000000"/>
                </w:rPr>
                <w:t>760.05</w:t>
              </w:r>
            </w:ins>
          </w:p>
        </w:tc>
      </w:tr>
      <w:tr w:rsidR="00B445A6" w:rsidRPr="00B445A6" w:rsidTr="00936E69">
        <w:trPr>
          <w:trHeight w:val="300"/>
          <w:ins w:id="1009" w:author="Antonova, Natalya V." w:date="2016-06-13T14:56:00Z"/>
          <w:trPrChange w:id="1010" w:author="Antonova, Natalya V." w:date="2016-06-13T16:25:00Z">
            <w:trPr>
              <w:trHeight w:val="300"/>
            </w:trPr>
          </w:trPrChange>
        </w:trPr>
        <w:tc>
          <w:tcPr>
            <w:tcW w:w="984" w:type="dxa"/>
            <w:shd w:val="clear" w:color="auto" w:fill="auto"/>
            <w:noWrap/>
            <w:vAlign w:val="bottom"/>
            <w:hideMark/>
            <w:tcPrChange w:id="1011"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012" w:author="Antonova, Natalya V." w:date="2016-06-13T14:56:00Z"/>
                <w:rFonts w:ascii="Calibri" w:eastAsia="Times New Roman" w:hAnsi="Calibri" w:cs="Times New Roman"/>
                <w:color w:val="000000"/>
              </w:rPr>
            </w:pPr>
            <w:ins w:id="1013" w:author="Antonova, Natalya V." w:date="2016-06-13T14:56:00Z">
              <w:r w:rsidRPr="00B445A6">
                <w:rPr>
                  <w:rFonts w:ascii="Calibri" w:eastAsia="Times New Roman" w:hAnsi="Calibri" w:cs="Times New Roman"/>
                  <w:color w:val="000000"/>
                </w:rPr>
                <w:t>AC.2-2</w:t>
              </w:r>
            </w:ins>
          </w:p>
        </w:tc>
        <w:tc>
          <w:tcPr>
            <w:tcW w:w="1911" w:type="dxa"/>
            <w:shd w:val="clear" w:color="auto" w:fill="auto"/>
            <w:noWrap/>
            <w:vAlign w:val="bottom"/>
            <w:hideMark/>
            <w:tcPrChange w:id="1014"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015" w:author="Antonova, Natalya V." w:date="2016-06-13T14:56:00Z"/>
                <w:rFonts w:ascii="Calibri" w:eastAsia="Times New Roman" w:hAnsi="Calibri" w:cs="Times New Roman"/>
                <w:color w:val="000000"/>
              </w:rPr>
            </w:pPr>
            <w:ins w:id="1016" w:author="Antonova, Natalya V." w:date="2016-06-13T14:56:00Z">
              <w:r w:rsidRPr="00B445A6">
                <w:rPr>
                  <w:rFonts w:ascii="Calibri" w:eastAsia="Times New Roman" w:hAnsi="Calibri" w:cs="Times New Roman"/>
                  <w:color w:val="000000"/>
                </w:rPr>
                <w:t>Rotating Year 1</w:t>
              </w:r>
            </w:ins>
          </w:p>
        </w:tc>
        <w:tc>
          <w:tcPr>
            <w:tcW w:w="1156" w:type="dxa"/>
            <w:shd w:val="clear" w:color="auto" w:fill="auto"/>
            <w:noWrap/>
            <w:vAlign w:val="bottom"/>
            <w:hideMark/>
            <w:tcPrChange w:id="1017"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018" w:author="Antonova, Natalya V." w:date="2016-06-13T14:56:00Z"/>
                <w:rFonts w:ascii="Calibri" w:eastAsia="Times New Roman" w:hAnsi="Calibri" w:cs="Times New Roman"/>
                <w:color w:val="000000"/>
              </w:rPr>
            </w:pPr>
            <w:ins w:id="1019" w:author="Antonova, Natalya V." w:date="2016-06-13T14:56:00Z">
              <w:r w:rsidRPr="00B445A6">
                <w:rPr>
                  <w:rFonts w:ascii="Calibri" w:eastAsia="Times New Roman" w:hAnsi="Calibri" w:cs="Times New Roman"/>
                  <w:color w:val="000000"/>
                </w:rPr>
                <w:t>498317</w:t>
              </w:r>
            </w:ins>
          </w:p>
        </w:tc>
        <w:tc>
          <w:tcPr>
            <w:tcW w:w="1080" w:type="dxa"/>
            <w:shd w:val="clear" w:color="auto" w:fill="auto"/>
            <w:noWrap/>
            <w:vAlign w:val="bottom"/>
            <w:hideMark/>
            <w:tcPrChange w:id="1020"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021" w:author="Antonova, Natalya V." w:date="2016-06-13T14:56:00Z"/>
                <w:rFonts w:ascii="Calibri" w:eastAsia="Times New Roman" w:hAnsi="Calibri" w:cs="Times New Roman"/>
                <w:color w:val="000000"/>
              </w:rPr>
            </w:pPr>
            <w:ins w:id="1022" w:author="Antonova, Natalya V." w:date="2016-06-13T14:56:00Z">
              <w:r w:rsidRPr="00B445A6">
                <w:rPr>
                  <w:rFonts w:ascii="Calibri" w:eastAsia="Times New Roman" w:hAnsi="Calibri" w:cs="Times New Roman"/>
                  <w:color w:val="000000"/>
                </w:rPr>
                <w:t>5368643</w:t>
              </w:r>
            </w:ins>
          </w:p>
        </w:tc>
        <w:tc>
          <w:tcPr>
            <w:tcW w:w="1364" w:type="dxa"/>
            <w:shd w:val="clear" w:color="auto" w:fill="auto"/>
            <w:noWrap/>
            <w:vAlign w:val="bottom"/>
            <w:hideMark/>
            <w:tcPrChange w:id="1023"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024" w:author="Antonova, Natalya V." w:date="2016-06-13T14:56:00Z"/>
                <w:rFonts w:ascii="Calibri" w:eastAsia="Times New Roman" w:hAnsi="Calibri" w:cs="Times New Roman"/>
                <w:color w:val="000000"/>
              </w:rPr>
            </w:pPr>
            <w:ins w:id="1025"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026"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027" w:author="Antonova, Natalya V." w:date="2016-06-13T14:56:00Z"/>
                <w:rFonts w:ascii="Calibri" w:eastAsia="Times New Roman" w:hAnsi="Calibri" w:cs="Times New Roman"/>
                <w:color w:val="000000"/>
              </w:rPr>
            </w:pPr>
            <w:ins w:id="1028" w:author="Antonova, Natalya V." w:date="2016-06-13T14:56:00Z">
              <w:r w:rsidRPr="00B445A6">
                <w:rPr>
                  <w:rFonts w:ascii="Calibri" w:eastAsia="Times New Roman" w:hAnsi="Calibri" w:cs="Times New Roman"/>
                  <w:color w:val="000000"/>
                </w:rPr>
                <w:t>GRTS</w:t>
              </w:r>
            </w:ins>
          </w:p>
        </w:tc>
        <w:tc>
          <w:tcPr>
            <w:tcW w:w="1112" w:type="dxa"/>
            <w:tcPrChange w:id="1029" w:author="Antonova, Natalya V." w:date="2016-06-13T16:25:00Z">
              <w:tcPr>
                <w:tcW w:w="960" w:type="dxa"/>
                <w:gridSpan w:val="2"/>
              </w:tcPr>
            </w:tcPrChange>
          </w:tcPr>
          <w:p w:rsidR="00B445A6" w:rsidRPr="00B445A6" w:rsidRDefault="00B445A6" w:rsidP="00B445A6">
            <w:pPr>
              <w:spacing w:after="0" w:line="240" w:lineRule="auto"/>
              <w:jc w:val="right"/>
              <w:rPr>
                <w:ins w:id="1030" w:author="Antonova, Natalya V." w:date="2016-06-13T14:57:00Z"/>
                <w:rFonts w:ascii="Calibri" w:eastAsia="Times New Roman" w:hAnsi="Calibri" w:cs="Times New Roman"/>
                <w:color w:val="000000"/>
              </w:rPr>
            </w:pPr>
          </w:p>
        </w:tc>
      </w:tr>
      <w:tr w:rsidR="00B445A6" w:rsidRPr="00B445A6" w:rsidTr="00936E69">
        <w:trPr>
          <w:trHeight w:val="300"/>
          <w:ins w:id="1031" w:author="Antonova, Natalya V." w:date="2016-06-13T14:56:00Z"/>
          <w:trPrChange w:id="1032" w:author="Antonova, Natalya V." w:date="2016-06-13T16:25:00Z">
            <w:trPr>
              <w:trHeight w:val="300"/>
            </w:trPr>
          </w:trPrChange>
        </w:trPr>
        <w:tc>
          <w:tcPr>
            <w:tcW w:w="984" w:type="dxa"/>
            <w:shd w:val="clear" w:color="auto" w:fill="auto"/>
            <w:noWrap/>
            <w:vAlign w:val="bottom"/>
            <w:hideMark/>
            <w:tcPrChange w:id="1033"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034" w:author="Antonova, Natalya V." w:date="2016-06-13T14:56:00Z"/>
                <w:rFonts w:ascii="Calibri" w:eastAsia="Times New Roman" w:hAnsi="Calibri" w:cs="Times New Roman"/>
                <w:color w:val="000000"/>
              </w:rPr>
            </w:pPr>
            <w:ins w:id="1035" w:author="Antonova, Natalya V." w:date="2016-06-13T14:56:00Z">
              <w:r w:rsidRPr="00B445A6">
                <w:rPr>
                  <w:rFonts w:ascii="Calibri" w:eastAsia="Times New Roman" w:hAnsi="Calibri" w:cs="Times New Roman"/>
                  <w:color w:val="000000"/>
                </w:rPr>
                <w:t>AC.2-2</w:t>
              </w:r>
            </w:ins>
          </w:p>
        </w:tc>
        <w:tc>
          <w:tcPr>
            <w:tcW w:w="1911" w:type="dxa"/>
            <w:shd w:val="clear" w:color="auto" w:fill="auto"/>
            <w:noWrap/>
            <w:vAlign w:val="bottom"/>
            <w:hideMark/>
            <w:tcPrChange w:id="1036"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037" w:author="Antonova, Natalya V." w:date="2016-06-13T14:56:00Z"/>
                <w:rFonts w:ascii="Calibri" w:eastAsia="Times New Roman" w:hAnsi="Calibri" w:cs="Times New Roman"/>
                <w:color w:val="000000"/>
              </w:rPr>
            </w:pPr>
            <w:ins w:id="1038" w:author="Antonova, Natalya V." w:date="2016-06-13T14:56:00Z">
              <w:r w:rsidRPr="00B445A6">
                <w:rPr>
                  <w:rFonts w:ascii="Calibri" w:eastAsia="Times New Roman" w:hAnsi="Calibri" w:cs="Times New Roman"/>
                  <w:color w:val="000000"/>
                </w:rPr>
                <w:t>Rotating Year 1</w:t>
              </w:r>
            </w:ins>
          </w:p>
        </w:tc>
        <w:tc>
          <w:tcPr>
            <w:tcW w:w="1156" w:type="dxa"/>
            <w:shd w:val="clear" w:color="auto" w:fill="auto"/>
            <w:noWrap/>
            <w:vAlign w:val="bottom"/>
            <w:hideMark/>
            <w:tcPrChange w:id="1039"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040" w:author="Antonova, Natalya V." w:date="2016-06-13T14:56:00Z"/>
                <w:rFonts w:ascii="Calibri" w:eastAsia="Times New Roman" w:hAnsi="Calibri" w:cs="Times New Roman"/>
                <w:color w:val="000000"/>
              </w:rPr>
            </w:pPr>
            <w:ins w:id="1041" w:author="Antonova, Natalya V." w:date="2016-06-13T14:56:00Z">
              <w:r w:rsidRPr="00B445A6">
                <w:rPr>
                  <w:rFonts w:ascii="Calibri" w:eastAsia="Times New Roman" w:hAnsi="Calibri" w:cs="Times New Roman"/>
                  <w:color w:val="000000"/>
                </w:rPr>
                <w:t>498317</w:t>
              </w:r>
            </w:ins>
          </w:p>
        </w:tc>
        <w:tc>
          <w:tcPr>
            <w:tcW w:w="1080" w:type="dxa"/>
            <w:shd w:val="clear" w:color="auto" w:fill="auto"/>
            <w:noWrap/>
            <w:vAlign w:val="bottom"/>
            <w:hideMark/>
            <w:tcPrChange w:id="1042"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043" w:author="Antonova, Natalya V." w:date="2016-06-13T14:56:00Z"/>
                <w:rFonts w:ascii="Calibri" w:eastAsia="Times New Roman" w:hAnsi="Calibri" w:cs="Times New Roman"/>
                <w:color w:val="000000"/>
              </w:rPr>
            </w:pPr>
            <w:ins w:id="1044" w:author="Antonova, Natalya V." w:date="2016-06-13T14:56:00Z">
              <w:r w:rsidRPr="00B445A6">
                <w:rPr>
                  <w:rFonts w:ascii="Calibri" w:eastAsia="Times New Roman" w:hAnsi="Calibri" w:cs="Times New Roman"/>
                  <w:color w:val="000000"/>
                </w:rPr>
                <w:t>5367132</w:t>
              </w:r>
            </w:ins>
          </w:p>
        </w:tc>
        <w:tc>
          <w:tcPr>
            <w:tcW w:w="1364" w:type="dxa"/>
            <w:shd w:val="clear" w:color="auto" w:fill="auto"/>
            <w:noWrap/>
            <w:vAlign w:val="bottom"/>
            <w:hideMark/>
            <w:tcPrChange w:id="1045"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046" w:author="Antonova, Natalya V." w:date="2016-06-13T14:56:00Z"/>
                <w:rFonts w:ascii="Calibri" w:eastAsia="Times New Roman" w:hAnsi="Calibri" w:cs="Times New Roman"/>
                <w:color w:val="000000"/>
              </w:rPr>
            </w:pPr>
            <w:ins w:id="1047"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048"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049" w:author="Antonova, Natalya V." w:date="2016-06-13T14:56:00Z"/>
                <w:rFonts w:ascii="Calibri" w:eastAsia="Times New Roman" w:hAnsi="Calibri" w:cs="Times New Roman"/>
                <w:color w:val="000000"/>
              </w:rPr>
            </w:pPr>
            <w:ins w:id="1050" w:author="Antonova, Natalya V." w:date="2016-06-13T14:56:00Z">
              <w:r w:rsidRPr="00B445A6">
                <w:rPr>
                  <w:rFonts w:ascii="Calibri" w:eastAsia="Times New Roman" w:hAnsi="Calibri" w:cs="Times New Roman"/>
                  <w:color w:val="000000"/>
                </w:rPr>
                <w:t>2014</w:t>
              </w:r>
            </w:ins>
          </w:p>
        </w:tc>
        <w:tc>
          <w:tcPr>
            <w:tcW w:w="1112" w:type="dxa"/>
            <w:tcPrChange w:id="1051" w:author="Antonova, Natalya V." w:date="2016-06-13T16:25:00Z">
              <w:tcPr>
                <w:tcW w:w="960" w:type="dxa"/>
                <w:gridSpan w:val="2"/>
              </w:tcPr>
            </w:tcPrChange>
          </w:tcPr>
          <w:p w:rsidR="00B445A6" w:rsidRPr="00B445A6" w:rsidRDefault="00936E69" w:rsidP="00B445A6">
            <w:pPr>
              <w:spacing w:after="0" w:line="240" w:lineRule="auto"/>
              <w:jc w:val="right"/>
              <w:rPr>
                <w:ins w:id="1052" w:author="Antonova, Natalya V." w:date="2016-06-13T14:57:00Z"/>
                <w:rFonts w:ascii="Calibri" w:eastAsia="Times New Roman" w:hAnsi="Calibri" w:cs="Times New Roman"/>
                <w:color w:val="000000"/>
              </w:rPr>
            </w:pPr>
            <w:ins w:id="1053" w:author="Antonova, Natalya V." w:date="2016-06-13T16:27:00Z">
              <w:r w:rsidRPr="00936E69">
                <w:rPr>
                  <w:rFonts w:ascii="Calibri" w:eastAsia="Times New Roman" w:hAnsi="Calibri" w:cs="Times New Roman"/>
                  <w:color w:val="000000"/>
                </w:rPr>
                <w:t>1510.53</w:t>
              </w:r>
            </w:ins>
          </w:p>
        </w:tc>
      </w:tr>
      <w:tr w:rsidR="00B445A6" w:rsidRPr="00B445A6" w:rsidTr="00936E69">
        <w:trPr>
          <w:trHeight w:val="300"/>
          <w:ins w:id="1054" w:author="Antonova, Natalya V." w:date="2016-06-13T14:56:00Z"/>
          <w:trPrChange w:id="1055" w:author="Antonova, Natalya V." w:date="2016-06-13T16:25:00Z">
            <w:trPr>
              <w:trHeight w:val="300"/>
            </w:trPr>
          </w:trPrChange>
        </w:trPr>
        <w:tc>
          <w:tcPr>
            <w:tcW w:w="984" w:type="dxa"/>
            <w:shd w:val="clear" w:color="auto" w:fill="auto"/>
            <w:noWrap/>
            <w:vAlign w:val="bottom"/>
            <w:hideMark/>
            <w:tcPrChange w:id="1056"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057" w:author="Antonova, Natalya V." w:date="2016-06-13T14:56:00Z"/>
                <w:rFonts w:ascii="Calibri" w:eastAsia="Times New Roman" w:hAnsi="Calibri" w:cs="Times New Roman"/>
                <w:color w:val="000000"/>
              </w:rPr>
            </w:pPr>
            <w:ins w:id="1058" w:author="Antonova, Natalya V." w:date="2016-06-13T14:56:00Z">
              <w:r w:rsidRPr="00B445A6">
                <w:rPr>
                  <w:rFonts w:ascii="Calibri" w:eastAsia="Times New Roman" w:hAnsi="Calibri" w:cs="Times New Roman"/>
                  <w:color w:val="000000"/>
                </w:rPr>
                <w:t>AC.2-3</w:t>
              </w:r>
            </w:ins>
          </w:p>
        </w:tc>
        <w:tc>
          <w:tcPr>
            <w:tcW w:w="1911" w:type="dxa"/>
            <w:shd w:val="clear" w:color="auto" w:fill="auto"/>
            <w:noWrap/>
            <w:vAlign w:val="bottom"/>
            <w:hideMark/>
            <w:tcPrChange w:id="1059"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060" w:author="Antonova, Natalya V." w:date="2016-06-13T14:56:00Z"/>
                <w:rFonts w:ascii="Calibri" w:eastAsia="Times New Roman" w:hAnsi="Calibri" w:cs="Times New Roman"/>
                <w:color w:val="000000"/>
              </w:rPr>
            </w:pPr>
            <w:ins w:id="1061" w:author="Antonova, Natalya V." w:date="2016-06-13T14:56:00Z">
              <w:r w:rsidRPr="00B445A6">
                <w:rPr>
                  <w:rFonts w:ascii="Calibri" w:eastAsia="Times New Roman" w:hAnsi="Calibri" w:cs="Times New Roman"/>
                  <w:color w:val="000000"/>
                </w:rPr>
                <w:t>Rotating Year 1</w:t>
              </w:r>
            </w:ins>
          </w:p>
        </w:tc>
        <w:tc>
          <w:tcPr>
            <w:tcW w:w="1156" w:type="dxa"/>
            <w:shd w:val="clear" w:color="auto" w:fill="auto"/>
            <w:noWrap/>
            <w:vAlign w:val="bottom"/>
            <w:hideMark/>
            <w:tcPrChange w:id="1062"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063" w:author="Antonova, Natalya V." w:date="2016-06-13T14:56:00Z"/>
                <w:rFonts w:ascii="Calibri" w:eastAsia="Times New Roman" w:hAnsi="Calibri" w:cs="Times New Roman"/>
                <w:color w:val="000000"/>
              </w:rPr>
            </w:pPr>
            <w:ins w:id="1064" w:author="Antonova, Natalya V." w:date="2016-06-13T14:56:00Z">
              <w:r w:rsidRPr="00B445A6">
                <w:rPr>
                  <w:rFonts w:ascii="Calibri" w:eastAsia="Times New Roman" w:hAnsi="Calibri" w:cs="Times New Roman"/>
                  <w:color w:val="000000"/>
                </w:rPr>
                <w:t>499433</w:t>
              </w:r>
            </w:ins>
          </w:p>
        </w:tc>
        <w:tc>
          <w:tcPr>
            <w:tcW w:w="1080" w:type="dxa"/>
            <w:shd w:val="clear" w:color="auto" w:fill="auto"/>
            <w:noWrap/>
            <w:vAlign w:val="bottom"/>
            <w:hideMark/>
            <w:tcPrChange w:id="1065"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066" w:author="Antonova, Natalya V." w:date="2016-06-13T14:56:00Z"/>
                <w:rFonts w:ascii="Calibri" w:eastAsia="Times New Roman" w:hAnsi="Calibri" w:cs="Times New Roman"/>
                <w:color w:val="000000"/>
              </w:rPr>
            </w:pPr>
            <w:ins w:id="1067" w:author="Antonova, Natalya V." w:date="2016-06-13T14:56:00Z">
              <w:r w:rsidRPr="00B445A6">
                <w:rPr>
                  <w:rFonts w:ascii="Calibri" w:eastAsia="Times New Roman" w:hAnsi="Calibri" w:cs="Times New Roman"/>
                  <w:color w:val="000000"/>
                </w:rPr>
                <w:t>5368643</w:t>
              </w:r>
            </w:ins>
          </w:p>
        </w:tc>
        <w:tc>
          <w:tcPr>
            <w:tcW w:w="1364" w:type="dxa"/>
            <w:shd w:val="clear" w:color="auto" w:fill="auto"/>
            <w:noWrap/>
            <w:vAlign w:val="bottom"/>
            <w:hideMark/>
            <w:tcPrChange w:id="1068"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069" w:author="Antonova, Natalya V." w:date="2016-06-13T14:56:00Z"/>
                <w:rFonts w:ascii="Calibri" w:eastAsia="Times New Roman" w:hAnsi="Calibri" w:cs="Times New Roman"/>
                <w:color w:val="000000"/>
              </w:rPr>
            </w:pPr>
            <w:ins w:id="1070"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071"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072" w:author="Antonova, Natalya V." w:date="2016-06-13T14:56:00Z"/>
                <w:rFonts w:ascii="Calibri" w:eastAsia="Times New Roman" w:hAnsi="Calibri" w:cs="Times New Roman"/>
                <w:color w:val="000000"/>
              </w:rPr>
            </w:pPr>
            <w:ins w:id="1073" w:author="Antonova, Natalya V." w:date="2016-06-13T14:56:00Z">
              <w:r w:rsidRPr="00B445A6">
                <w:rPr>
                  <w:rFonts w:ascii="Calibri" w:eastAsia="Times New Roman" w:hAnsi="Calibri" w:cs="Times New Roman"/>
                  <w:color w:val="000000"/>
                </w:rPr>
                <w:t>GRTS</w:t>
              </w:r>
            </w:ins>
          </w:p>
        </w:tc>
        <w:tc>
          <w:tcPr>
            <w:tcW w:w="1112" w:type="dxa"/>
            <w:tcPrChange w:id="1074" w:author="Antonova, Natalya V." w:date="2016-06-13T16:25:00Z">
              <w:tcPr>
                <w:tcW w:w="960" w:type="dxa"/>
                <w:gridSpan w:val="2"/>
              </w:tcPr>
            </w:tcPrChange>
          </w:tcPr>
          <w:p w:rsidR="00B445A6" w:rsidRPr="00B445A6" w:rsidRDefault="00B445A6" w:rsidP="00B445A6">
            <w:pPr>
              <w:spacing w:after="0" w:line="240" w:lineRule="auto"/>
              <w:jc w:val="right"/>
              <w:rPr>
                <w:ins w:id="1075" w:author="Antonova, Natalya V." w:date="2016-06-13T14:57:00Z"/>
                <w:rFonts w:ascii="Calibri" w:eastAsia="Times New Roman" w:hAnsi="Calibri" w:cs="Times New Roman"/>
                <w:color w:val="000000"/>
              </w:rPr>
            </w:pPr>
          </w:p>
        </w:tc>
      </w:tr>
      <w:tr w:rsidR="00B445A6" w:rsidRPr="00B445A6" w:rsidTr="00936E69">
        <w:trPr>
          <w:trHeight w:val="300"/>
          <w:ins w:id="1076" w:author="Antonova, Natalya V." w:date="2016-06-13T14:56:00Z"/>
          <w:trPrChange w:id="1077" w:author="Antonova, Natalya V." w:date="2016-06-13T16:25:00Z">
            <w:trPr>
              <w:trHeight w:val="300"/>
            </w:trPr>
          </w:trPrChange>
        </w:trPr>
        <w:tc>
          <w:tcPr>
            <w:tcW w:w="984" w:type="dxa"/>
            <w:shd w:val="clear" w:color="auto" w:fill="auto"/>
            <w:noWrap/>
            <w:vAlign w:val="bottom"/>
            <w:hideMark/>
            <w:tcPrChange w:id="1078"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079" w:author="Antonova, Natalya V." w:date="2016-06-13T14:56:00Z"/>
                <w:rFonts w:ascii="Calibri" w:eastAsia="Times New Roman" w:hAnsi="Calibri" w:cs="Times New Roman"/>
                <w:color w:val="000000"/>
              </w:rPr>
            </w:pPr>
            <w:ins w:id="1080" w:author="Antonova, Natalya V." w:date="2016-06-13T14:56:00Z">
              <w:r w:rsidRPr="00B445A6">
                <w:rPr>
                  <w:rFonts w:ascii="Calibri" w:eastAsia="Times New Roman" w:hAnsi="Calibri" w:cs="Times New Roman"/>
                  <w:color w:val="000000"/>
                </w:rPr>
                <w:t>AC.2-3</w:t>
              </w:r>
            </w:ins>
          </w:p>
        </w:tc>
        <w:tc>
          <w:tcPr>
            <w:tcW w:w="1911" w:type="dxa"/>
            <w:shd w:val="clear" w:color="auto" w:fill="auto"/>
            <w:noWrap/>
            <w:vAlign w:val="bottom"/>
            <w:hideMark/>
            <w:tcPrChange w:id="1081"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082" w:author="Antonova, Natalya V." w:date="2016-06-13T14:56:00Z"/>
                <w:rFonts w:ascii="Calibri" w:eastAsia="Times New Roman" w:hAnsi="Calibri" w:cs="Times New Roman"/>
                <w:color w:val="000000"/>
              </w:rPr>
            </w:pPr>
            <w:ins w:id="1083" w:author="Antonova, Natalya V." w:date="2016-06-13T14:56:00Z">
              <w:r w:rsidRPr="00B445A6">
                <w:rPr>
                  <w:rFonts w:ascii="Calibri" w:eastAsia="Times New Roman" w:hAnsi="Calibri" w:cs="Times New Roman"/>
                  <w:color w:val="000000"/>
                </w:rPr>
                <w:t>Rotating Year 1</w:t>
              </w:r>
            </w:ins>
          </w:p>
        </w:tc>
        <w:tc>
          <w:tcPr>
            <w:tcW w:w="1156" w:type="dxa"/>
            <w:shd w:val="clear" w:color="auto" w:fill="auto"/>
            <w:noWrap/>
            <w:vAlign w:val="bottom"/>
            <w:hideMark/>
            <w:tcPrChange w:id="1084"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085" w:author="Antonova, Natalya V." w:date="2016-06-13T14:56:00Z"/>
                <w:rFonts w:ascii="Calibri" w:eastAsia="Times New Roman" w:hAnsi="Calibri" w:cs="Times New Roman"/>
                <w:color w:val="000000"/>
              </w:rPr>
            </w:pPr>
            <w:ins w:id="1086" w:author="Antonova, Natalya V." w:date="2016-06-13T14:56:00Z">
              <w:r w:rsidRPr="00B445A6">
                <w:rPr>
                  <w:rFonts w:ascii="Calibri" w:eastAsia="Times New Roman" w:hAnsi="Calibri" w:cs="Times New Roman"/>
                  <w:color w:val="000000"/>
                </w:rPr>
                <w:t>499433</w:t>
              </w:r>
            </w:ins>
          </w:p>
        </w:tc>
        <w:tc>
          <w:tcPr>
            <w:tcW w:w="1080" w:type="dxa"/>
            <w:shd w:val="clear" w:color="auto" w:fill="auto"/>
            <w:noWrap/>
            <w:vAlign w:val="bottom"/>
            <w:hideMark/>
            <w:tcPrChange w:id="1087"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088" w:author="Antonova, Natalya V." w:date="2016-06-13T14:56:00Z"/>
                <w:rFonts w:ascii="Calibri" w:eastAsia="Times New Roman" w:hAnsi="Calibri" w:cs="Times New Roman"/>
                <w:color w:val="000000"/>
              </w:rPr>
            </w:pPr>
            <w:ins w:id="1089" w:author="Antonova, Natalya V." w:date="2016-06-13T14:56:00Z">
              <w:r w:rsidRPr="00B445A6">
                <w:rPr>
                  <w:rFonts w:ascii="Calibri" w:eastAsia="Times New Roman" w:hAnsi="Calibri" w:cs="Times New Roman"/>
                  <w:color w:val="000000"/>
                </w:rPr>
                <w:t>5367088</w:t>
              </w:r>
            </w:ins>
          </w:p>
        </w:tc>
        <w:tc>
          <w:tcPr>
            <w:tcW w:w="1364" w:type="dxa"/>
            <w:shd w:val="clear" w:color="auto" w:fill="auto"/>
            <w:noWrap/>
            <w:vAlign w:val="bottom"/>
            <w:hideMark/>
            <w:tcPrChange w:id="1090"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091" w:author="Antonova, Natalya V." w:date="2016-06-13T14:56:00Z"/>
                <w:rFonts w:ascii="Calibri" w:eastAsia="Times New Roman" w:hAnsi="Calibri" w:cs="Times New Roman"/>
                <w:color w:val="000000"/>
              </w:rPr>
            </w:pPr>
            <w:ins w:id="1092"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093"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094" w:author="Antonova, Natalya V." w:date="2016-06-13T14:56:00Z"/>
                <w:rFonts w:ascii="Calibri" w:eastAsia="Times New Roman" w:hAnsi="Calibri" w:cs="Times New Roman"/>
                <w:color w:val="000000"/>
              </w:rPr>
            </w:pPr>
            <w:ins w:id="1095" w:author="Antonova, Natalya V." w:date="2016-06-13T14:56:00Z">
              <w:r w:rsidRPr="00B445A6">
                <w:rPr>
                  <w:rFonts w:ascii="Calibri" w:eastAsia="Times New Roman" w:hAnsi="Calibri" w:cs="Times New Roman"/>
                  <w:color w:val="000000"/>
                </w:rPr>
                <w:t>2007</w:t>
              </w:r>
            </w:ins>
          </w:p>
        </w:tc>
        <w:tc>
          <w:tcPr>
            <w:tcW w:w="1112" w:type="dxa"/>
            <w:tcPrChange w:id="1096" w:author="Antonova, Natalya V." w:date="2016-06-13T16:25:00Z">
              <w:tcPr>
                <w:tcW w:w="960" w:type="dxa"/>
                <w:gridSpan w:val="2"/>
              </w:tcPr>
            </w:tcPrChange>
          </w:tcPr>
          <w:p w:rsidR="00B445A6" w:rsidRPr="00B445A6" w:rsidRDefault="00936E69" w:rsidP="00B445A6">
            <w:pPr>
              <w:spacing w:after="0" w:line="240" w:lineRule="auto"/>
              <w:jc w:val="right"/>
              <w:rPr>
                <w:ins w:id="1097" w:author="Antonova, Natalya V." w:date="2016-06-13T14:57:00Z"/>
                <w:rFonts w:ascii="Calibri" w:eastAsia="Times New Roman" w:hAnsi="Calibri" w:cs="Times New Roman"/>
                <w:color w:val="000000"/>
              </w:rPr>
            </w:pPr>
            <w:ins w:id="1098" w:author="Antonova, Natalya V." w:date="2016-06-13T16:28:00Z">
              <w:r w:rsidRPr="00936E69">
                <w:rPr>
                  <w:rFonts w:ascii="Calibri" w:eastAsia="Times New Roman" w:hAnsi="Calibri" w:cs="Times New Roman"/>
                  <w:color w:val="000000"/>
                </w:rPr>
                <w:t>1555.47</w:t>
              </w:r>
            </w:ins>
          </w:p>
        </w:tc>
      </w:tr>
      <w:tr w:rsidR="00B445A6" w:rsidRPr="00B445A6" w:rsidTr="00936E69">
        <w:trPr>
          <w:trHeight w:val="300"/>
          <w:ins w:id="1099" w:author="Antonova, Natalya V." w:date="2016-06-13T14:56:00Z"/>
          <w:trPrChange w:id="1100" w:author="Antonova, Natalya V." w:date="2016-06-13T16:25:00Z">
            <w:trPr>
              <w:trHeight w:val="300"/>
            </w:trPr>
          </w:trPrChange>
        </w:trPr>
        <w:tc>
          <w:tcPr>
            <w:tcW w:w="984" w:type="dxa"/>
            <w:shd w:val="clear" w:color="auto" w:fill="auto"/>
            <w:noWrap/>
            <w:vAlign w:val="bottom"/>
            <w:hideMark/>
            <w:tcPrChange w:id="1101"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102" w:author="Antonova, Natalya V." w:date="2016-06-13T14:56:00Z"/>
                <w:rFonts w:ascii="Calibri" w:eastAsia="Times New Roman" w:hAnsi="Calibri" w:cs="Times New Roman"/>
                <w:color w:val="000000"/>
              </w:rPr>
            </w:pPr>
            <w:ins w:id="1103" w:author="Antonova, Natalya V." w:date="2016-06-13T14:56:00Z">
              <w:r w:rsidRPr="00B445A6">
                <w:rPr>
                  <w:rFonts w:ascii="Calibri" w:eastAsia="Times New Roman" w:hAnsi="Calibri" w:cs="Times New Roman"/>
                  <w:color w:val="000000"/>
                </w:rPr>
                <w:t>AC.2-4</w:t>
              </w:r>
            </w:ins>
          </w:p>
        </w:tc>
        <w:tc>
          <w:tcPr>
            <w:tcW w:w="1911" w:type="dxa"/>
            <w:shd w:val="clear" w:color="auto" w:fill="auto"/>
            <w:noWrap/>
            <w:vAlign w:val="bottom"/>
            <w:hideMark/>
            <w:tcPrChange w:id="1104"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105" w:author="Antonova, Natalya V." w:date="2016-06-13T14:56:00Z"/>
                <w:rFonts w:ascii="Calibri" w:eastAsia="Times New Roman" w:hAnsi="Calibri" w:cs="Times New Roman"/>
                <w:color w:val="000000"/>
              </w:rPr>
            </w:pPr>
            <w:ins w:id="1106" w:author="Antonova, Natalya V." w:date="2016-06-13T14:56:00Z">
              <w:r w:rsidRPr="00B445A6">
                <w:rPr>
                  <w:rFonts w:ascii="Calibri" w:eastAsia="Times New Roman" w:hAnsi="Calibri" w:cs="Times New Roman"/>
                  <w:color w:val="000000"/>
                </w:rPr>
                <w:t>Rotating Year 1</w:t>
              </w:r>
            </w:ins>
          </w:p>
        </w:tc>
        <w:tc>
          <w:tcPr>
            <w:tcW w:w="1156" w:type="dxa"/>
            <w:shd w:val="clear" w:color="auto" w:fill="auto"/>
            <w:noWrap/>
            <w:vAlign w:val="bottom"/>
            <w:hideMark/>
            <w:tcPrChange w:id="1107"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108" w:author="Antonova, Natalya V." w:date="2016-06-13T14:56:00Z"/>
                <w:rFonts w:ascii="Calibri" w:eastAsia="Times New Roman" w:hAnsi="Calibri" w:cs="Times New Roman"/>
                <w:color w:val="000000"/>
              </w:rPr>
            </w:pPr>
            <w:ins w:id="1109" w:author="Antonova, Natalya V." w:date="2016-06-13T14:56:00Z">
              <w:r w:rsidRPr="00B445A6">
                <w:rPr>
                  <w:rFonts w:ascii="Calibri" w:eastAsia="Times New Roman" w:hAnsi="Calibri" w:cs="Times New Roman"/>
                  <w:color w:val="000000"/>
                </w:rPr>
                <w:t>501083</w:t>
              </w:r>
            </w:ins>
          </w:p>
        </w:tc>
        <w:tc>
          <w:tcPr>
            <w:tcW w:w="1080" w:type="dxa"/>
            <w:shd w:val="clear" w:color="auto" w:fill="auto"/>
            <w:noWrap/>
            <w:vAlign w:val="bottom"/>
            <w:hideMark/>
            <w:tcPrChange w:id="1110"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111" w:author="Antonova, Natalya V." w:date="2016-06-13T14:56:00Z"/>
                <w:rFonts w:ascii="Calibri" w:eastAsia="Times New Roman" w:hAnsi="Calibri" w:cs="Times New Roman"/>
                <w:color w:val="000000"/>
              </w:rPr>
            </w:pPr>
            <w:ins w:id="1112" w:author="Antonova, Natalya V." w:date="2016-06-13T14:56:00Z">
              <w:r w:rsidRPr="00B445A6">
                <w:rPr>
                  <w:rFonts w:ascii="Calibri" w:eastAsia="Times New Roman" w:hAnsi="Calibri" w:cs="Times New Roman"/>
                  <w:color w:val="000000"/>
                </w:rPr>
                <w:t>5367622</w:t>
              </w:r>
            </w:ins>
          </w:p>
        </w:tc>
        <w:tc>
          <w:tcPr>
            <w:tcW w:w="1364" w:type="dxa"/>
            <w:shd w:val="clear" w:color="auto" w:fill="auto"/>
            <w:noWrap/>
            <w:vAlign w:val="bottom"/>
            <w:hideMark/>
            <w:tcPrChange w:id="1113"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114" w:author="Antonova, Natalya V." w:date="2016-06-13T14:56:00Z"/>
                <w:rFonts w:ascii="Calibri" w:eastAsia="Times New Roman" w:hAnsi="Calibri" w:cs="Times New Roman"/>
                <w:color w:val="000000"/>
              </w:rPr>
            </w:pPr>
            <w:ins w:id="1115"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116"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117" w:author="Antonova, Natalya V." w:date="2016-06-13T14:56:00Z"/>
                <w:rFonts w:ascii="Calibri" w:eastAsia="Times New Roman" w:hAnsi="Calibri" w:cs="Times New Roman"/>
                <w:color w:val="000000"/>
              </w:rPr>
            </w:pPr>
            <w:ins w:id="1118" w:author="Antonova, Natalya V." w:date="2016-06-13T14:56:00Z">
              <w:r w:rsidRPr="00B445A6">
                <w:rPr>
                  <w:rFonts w:ascii="Calibri" w:eastAsia="Times New Roman" w:hAnsi="Calibri" w:cs="Times New Roman"/>
                  <w:color w:val="000000"/>
                </w:rPr>
                <w:t>GRTS</w:t>
              </w:r>
            </w:ins>
          </w:p>
        </w:tc>
        <w:tc>
          <w:tcPr>
            <w:tcW w:w="1112" w:type="dxa"/>
            <w:tcPrChange w:id="1119" w:author="Antonova, Natalya V." w:date="2016-06-13T16:25:00Z">
              <w:tcPr>
                <w:tcW w:w="960" w:type="dxa"/>
                <w:gridSpan w:val="2"/>
              </w:tcPr>
            </w:tcPrChange>
          </w:tcPr>
          <w:p w:rsidR="00B445A6" w:rsidRPr="00B445A6" w:rsidRDefault="00B445A6" w:rsidP="00B445A6">
            <w:pPr>
              <w:spacing w:after="0" w:line="240" w:lineRule="auto"/>
              <w:jc w:val="right"/>
              <w:rPr>
                <w:ins w:id="1120" w:author="Antonova, Natalya V." w:date="2016-06-13T14:57:00Z"/>
                <w:rFonts w:ascii="Calibri" w:eastAsia="Times New Roman" w:hAnsi="Calibri" w:cs="Times New Roman"/>
                <w:color w:val="000000"/>
              </w:rPr>
            </w:pPr>
          </w:p>
        </w:tc>
      </w:tr>
      <w:tr w:rsidR="00B445A6" w:rsidRPr="00B445A6" w:rsidTr="00936E69">
        <w:trPr>
          <w:trHeight w:val="300"/>
          <w:ins w:id="1121" w:author="Antonova, Natalya V." w:date="2016-06-13T14:56:00Z"/>
          <w:trPrChange w:id="1122" w:author="Antonova, Natalya V." w:date="2016-06-13T16:25:00Z">
            <w:trPr>
              <w:trHeight w:val="300"/>
            </w:trPr>
          </w:trPrChange>
        </w:trPr>
        <w:tc>
          <w:tcPr>
            <w:tcW w:w="984" w:type="dxa"/>
            <w:shd w:val="clear" w:color="auto" w:fill="auto"/>
            <w:noWrap/>
            <w:vAlign w:val="bottom"/>
            <w:hideMark/>
            <w:tcPrChange w:id="1123"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124" w:author="Antonova, Natalya V." w:date="2016-06-13T14:56:00Z"/>
                <w:rFonts w:ascii="Calibri" w:eastAsia="Times New Roman" w:hAnsi="Calibri" w:cs="Times New Roman"/>
                <w:color w:val="000000"/>
              </w:rPr>
            </w:pPr>
            <w:ins w:id="1125" w:author="Antonova, Natalya V." w:date="2016-06-13T14:56:00Z">
              <w:r w:rsidRPr="00B445A6">
                <w:rPr>
                  <w:rFonts w:ascii="Calibri" w:eastAsia="Times New Roman" w:hAnsi="Calibri" w:cs="Times New Roman"/>
                  <w:color w:val="000000"/>
                </w:rPr>
                <w:t>AC.2-4</w:t>
              </w:r>
            </w:ins>
          </w:p>
        </w:tc>
        <w:tc>
          <w:tcPr>
            <w:tcW w:w="1911" w:type="dxa"/>
            <w:shd w:val="clear" w:color="auto" w:fill="auto"/>
            <w:noWrap/>
            <w:vAlign w:val="bottom"/>
            <w:hideMark/>
            <w:tcPrChange w:id="1126"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127" w:author="Antonova, Natalya V." w:date="2016-06-13T14:56:00Z"/>
                <w:rFonts w:ascii="Calibri" w:eastAsia="Times New Roman" w:hAnsi="Calibri" w:cs="Times New Roman"/>
                <w:color w:val="000000"/>
              </w:rPr>
            </w:pPr>
            <w:ins w:id="1128" w:author="Antonova, Natalya V." w:date="2016-06-13T14:56:00Z">
              <w:r w:rsidRPr="00B445A6">
                <w:rPr>
                  <w:rFonts w:ascii="Calibri" w:eastAsia="Times New Roman" w:hAnsi="Calibri" w:cs="Times New Roman"/>
                  <w:color w:val="000000"/>
                </w:rPr>
                <w:t>Rotating Year 1</w:t>
              </w:r>
            </w:ins>
          </w:p>
        </w:tc>
        <w:tc>
          <w:tcPr>
            <w:tcW w:w="1156" w:type="dxa"/>
            <w:shd w:val="clear" w:color="auto" w:fill="auto"/>
            <w:noWrap/>
            <w:vAlign w:val="bottom"/>
            <w:hideMark/>
            <w:tcPrChange w:id="1129"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130" w:author="Antonova, Natalya V." w:date="2016-06-13T14:56:00Z"/>
                <w:rFonts w:ascii="Calibri" w:eastAsia="Times New Roman" w:hAnsi="Calibri" w:cs="Times New Roman"/>
                <w:color w:val="000000"/>
              </w:rPr>
            </w:pPr>
            <w:ins w:id="1131" w:author="Antonova, Natalya V." w:date="2016-06-13T14:56:00Z">
              <w:r w:rsidRPr="00B445A6">
                <w:rPr>
                  <w:rFonts w:ascii="Calibri" w:eastAsia="Times New Roman" w:hAnsi="Calibri" w:cs="Times New Roman"/>
                  <w:color w:val="000000"/>
                </w:rPr>
                <w:t>501083</w:t>
              </w:r>
            </w:ins>
          </w:p>
        </w:tc>
        <w:tc>
          <w:tcPr>
            <w:tcW w:w="1080" w:type="dxa"/>
            <w:shd w:val="clear" w:color="auto" w:fill="auto"/>
            <w:noWrap/>
            <w:vAlign w:val="bottom"/>
            <w:hideMark/>
            <w:tcPrChange w:id="1132"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133" w:author="Antonova, Natalya V." w:date="2016-06-13T14:56:00Z"/>
                <w:rFonts w:ascii="Calibri" w:eastAsia="Times New Roman" w:hAnsi="Calibri" w:cs="Times New Roman"/>
                <w:color w:val="000000"/>
              </w:rPr>
            </w:pPr>
            <w:ins w:id="1134" w:author="Antonova, Natalya V." w:date="2016-06-13T14:56:00Z">
              <w:r w:rsidRPr="00B445A6">
                <w:rPr>
                  <w:rFonts w:ascii="Calibri" w:eastAsia="Times New Roman" w:hAnsi="Calibri" w:cs="Times New Roman"/>
                  <w:color w:val="000000"/>
                </w:rPr>
                <w:t>5366866</w:t>
              </w:r>
            </w:ins>
          </w:p>
        </w:tc>
        <w:tc>
          <w:tcPr>
            <w:tcW w:w="1364" w:type="dxa"/>
            <w:shd w:val="clear" w:color="auto" w:fill="auto"/>
            <w:noWrap/>
            <w:vAlign w:val="bottom"/>
            <w:hideMark/>
            <w:tcPrChange w:id="1135"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136" w:author="Antonova, Natalya V." w:date="2016-06-13T14:56:00Z"/>
                <w:rFonts w:ascii="Calibri" w:eastAsia="Times New Roman" w:hAnsi="Calibri" w:cs="Times New Roman"/>
                <w:color w:val="000000"/>
              </w:rPr>
            </w:pPr>
            <w:ins w:id="1137"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138"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139" w:author="Antonova, Natalya V." w:date="2016-06-13T14:56:00Z"/>
                <w:rFonts w:ascii="Calibri" w:eastAsia="Times New Roman" w:hAnsi="Calibri" w:cs="Times New Roman"/>
                <w:color w:val="000000"/>
              </w:rPr>
            </w:pPr>
            <w:ins w:id="1140" w:author="Antonova, Natalya V." w:date="2016-06-13T14:56:00Z">
              <w:r w:rsidRPr="00B445A6">
                <w:rPr>
                  <w:rFonts w:ascii="Calibri" w:eastAsia="Times New Roman" w:hAnsi="Calibri" w:cs="Times New Roman"/>
                  <w:color w:val="000000"/>
                </w:rPr>
                <w:t>2007</w:t>
              </w:r>
            </w:ins>
          </w:p>
        </w:tc>
        <w:tc>
          <w:tcPr>
            <w:tcW w:w="1112" w:type="dxa"/>
            <w:tcPrChange w:id="1141" w:author="Antonova, Natalya V." w:date="2016-06-13T16:25:00Z">
              <w:tcPr>
                <w:tcW w:w="960" w:type="dxa"/>
                <w:gridSpan w:val="2"/>
              </w:tcPr>
            </w:tcPrChange>
          </w:tcPr>
          <w:p w:rsidR="00B445A6" w:rsidRPr="00B445A6" w:rsidRDefault="00936E69" w:rsidP="00B445A6">
            <w:pPr>
              <w:spacing w:after="0" w:line="240" w:lineRule="auto"/>
              <w:jc w:val="right"/>
              <w:rPr>
                <w:ins w:id="1142" w:author="Antonova, Natalya V." w:date="2016-06-13T14:57:00Z"/>
                <w:rFonts w:ascii="Calibri" w:eastAsia="Times New Roman" w:hAnsi="Calibri" w:cs="Times New Roman"/>
                <w:color w:val="000000"/>
              </w:rPr>
            </w:pPr>
            <w:ins w:id="1143" w:author="Antonova, Natalya V." w:date="2016-06-13T16:28:00Z">
              <w:r w:rsidRPr="00936E69">
                <w:rPr>
                  <w:rFonts w:ascii="Calibri" w:eastAsia="Times New Roman" w:hAnsi="Calibri" w:cs="Times New Roman"/>
                  <w:color w:val="000000"/>
                </w:rPr>
                <w:t>756.9</w:t>
              </w:r>
            </w:ins>
          </w:p>
        </w:tc>
      </w:tr>
      <w:tr w:rsidR="00B445A6" w:rsidRPr="00B445A6" w:rsidTr="00936E69">
        <w:trPr>
          <w:trHeight w:val="300"/>
          <w:ins w:id="1144" w:author="Antonova, Natalya V." w:date="2016-06-13T14:56:00Z"/>
          <w:trPrChange w:id="1145" w:author="Antonova, Natalya V." w:date="2016-06-13T16:25:00Z">
            <w:trPr>
              <w:trHeight w:val="300"/>
            </w:trPr>
          </w:trPrChange>
        </w:trPr>
        <w:tc>
          <w:tcPr>
            <w:tcW w:w="984" w:type="dxa"/>
            <w:shd w:val="clear" w:color="auto" w:fill="auto"/>
            <w:noWrap/>
            <w:vAlign w:val="bottom"/>
            <w:hideMark/>
            <w:tcPrChange w:id="1146"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147" w:author="Antonova, Natalya V." w:date="2016-06-13T14:56:00Z"/>
                <w:rFonts w:ascii="Calibri" w:eastAsia="Times New Roman" w:hAnsi="Calibri" w:cs="Times New Roman"/>
                <w:color w:val="000000"/>
              </w:rPr>
            </w:pPr>
            <w:ins w:id="1148" w:author="Antonova, Natalya V." w:date="2016-06-13T14:56:00Z">
              <w:r w:rsidRPr="00B445A6">
                <w:rPr>
                  <w:rFonts w:ascii="Calibri" w:eastAsia="Times New Roman" w:hAnsi="Calibri" w:cs="Times New Roman"/>
                  <w:color w:val="000000"/>
                </w:rPr>
                <w:t>AC.2-5</w:t>
              </w:r>
            </w:ins>
          </w:p>
        </w:tc>
        <w:tc>
          <w:tcPr>
            <w:tcW w:w="1911" w:type="dxa"/>
            <w:shd w:val="clear" w:color="auto" w:fill="auto"/>
            <w:noWrap/>
            <w:vAlign w:val="bottom"/>
            <w:hideMark/>
            <w:tcPrChange w:id="1149"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150" w:author="Antonova, Natalya V." w:date="2016-06-13T14:56:00Z"/>
                <w:rFonts w:ascii="Calibri" w:eastAsia="Times New Roman" w:hAnsi="Calibri" w:cs="Times New Roman"/>
                <w:color w:val="000000"/>
              </w:rPr>
            </w:pPr>
            <w:ins w:id="1151" w:author="Antonova, Natalya V." w:date="2016-06-13T14:56:00Z">
              <w:r w:rsidRPr="00B445A6">
                <w:rPr>
                  <w:rFonts w:ascii="Calibri" w:eastAsia="Times New Roman" w:hAnsi="Calibri" w:cs="Times New Roman"/>
                  <w:color w:val="000000"/>
                </w:rPr>
                <w:t>Rotating Year 1</w:t>
              </w:r>
            </w:ins>
          </w:p>
        </w:tc>
        <w:tc>
          <w:tcPr>
            <w:tcW w:w="1156" w:type="dxa"/>
            <w:shd w:val="clear" w:color="auto" w:fill="auto"/>
            <w:noWrap/>
            <w:vAlign w:val="bottom"/>
            <w:hideMark/>
            <w:tcPrChange w:id="1152"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153" w:author="Antonova, Natalya V." w:date="2016-06-13T14:56:00Z"/>
                <w:rFonts w:ascii="Calibri" w:eastAsia="Times New Roman" w:hAnsi="Calibri" w:cs="Times New Roman"/>
                <w:color w:val="000000"/>
              </w:rPr>
            </w:pPr>
            <w:ins w:id="1154" w:author="Antonova, Natalya V." w:date="2016-06-13T14:56:00Z">
              <w:r w:rsidRPr="00B445A6">
                <w:rPr>
                  <w:rFonts w:ascii="Calibri" w:eastAsia="Times New Roman" w:hAnsi="Calibri" w:cs="Times New Roman"/>
                  <w:color w:val="000000"/>
                </w:rPr>
                <w:t>498869</w:t>
              </w:r>
            </w:ins>
          </w:p>
        </w:tc>
        <w:tc>
          <w:tcPr>
            <w:tcW w:w="1080" w:type="dxa"/>
            <w:shd w:val="clear" w:color="auto" w:fill="auto"/>
            <w:noWrap/>
            <w:vAlign w:val="bottom"/>
            <w:hideMark/>
            <w:tcPrChange w:id="1155"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156" w:author="Antonova, Natalya V." w:date="2016-06-13T14:56:00Z"/>
                <w:rFonts w:ascii="Calibri" w:eastAsia="Times New Roman" w:hAnsi="Calibri" w:cs="Times New Roman"/>
                <w:color w:val="000000"/>
              </w:rPr>
            </w:pPr>
            <w:ins w:id="1157" w:author="Antonova, Natalya V." w:date="2016-06-13T14:56:00Z">
              <w:r w:rsidRPr="00B445A6">
                <w:rPr>
                  <w:rFonts w:ascii="Calibri" w:eastAsia="Times New Roman" w:hAnsi="Calibri" w:cs="Times New Roman"/>
                  <w:color w:val="000000"/>
                </w:rPr>
                <w:t>5368643</w:t>
              </w:r>
            </w:ins>
          </w:p>
        </w:tc>
        <w:tc>
          <w:tcPr>
            <w:tcW w:w="1364" w:type="dxa"/>
            <w:shd w:val="clear" w:color="auto" w:fill="auto"/>
            <w:noWrap/>
            <w:vAlign w:val="bottom"/>
            <w:hideMark/>
            <w:tcPrChange w:id="1158"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159" w:author="Antonova, Natalya V." w:date="2016-06-13T14:56:00Z"/>
                <w:rFonts w:ascii="Calibri" w:eastAsia="Times New Roman" w:hAnsi="Calibri" w:cs="Times New Roman"/>
                <w:color w:val="000000"/>
              </w:rPr>
            </w:pPr>
            <w:ins w:id="1160"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161"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162" w:author="Antonova, Natalya V." w:date="2016-06-13T14:56:00Z"/>
                <w:rFonts w:ascii="Calibri" w:eastAsia="Times New Roman" w:hAnsi="Calibri" w:cs="Times New Roman"/>
                <w:color w:val="000000"/>
              </w:rPr>
            </w:pPr>
            <w:ins w:id="1163" w:author="Antonova, Natalya V." w:date="2016-06-13T14:56:00Z">
              <w:r w:rsidRPr="00B445A6">
                <w:rPr>
                  <w:rFonts w:ascii="Calibri" w:eastAsia="Times New Roman" w:hAnsi="Calibri" w:cs="Times New Roman"/>
                  <w:color w:val="000000"/>
                </w:rPr>
                <w:t>GRTS</w:t>
              </w:r>
            </w:ins>
          </w:p>
        </w:tc>
        <w:tc>
          <w:tcPr>
            <w:tcW w:w="1112" w:type="dxa"/>
            <w:tcPrChange w:id="1164" w:author="Antonova, Natalya V." w:date="2016-06-13T16:25:00Z">
              <w:tcPr>
                <w:tcW w:w="960" w:type="dxa"/>
                <w:gridSpan w:val="2"/>
              </w:tcPr>
            </w:tcPrChange>
          </w:tcPr>
          <w:p w:rsidR="00B445A6" w:rsidRPr="00B445A6" w:rsidRDefault="00B445A6" w:rsidP="00B445A6">
            <w:pPr>
              <w:spacing w:after="0" w:line="240" w:lineRule="auto"/>
              <w:jc w:val="right"/>
              <w:rPr>
                <w:ins w:id="1165" w:author="Antonova, Natalya V." w:date="2016-06-13T14:57:00Z"/>
                <w:rFonts w:ascii="Calibri" w:eastAsia="Times New Roman" w:hAnsi="Calibri" w:cs="Times New Roman"/>
                <w:color w:val="000000"/>
              </w:rPr>
            </w:pPr>
          </w:p>
        </w:tc>
      </w:tr>
      <w:tr w:rsidR="00B445A6" w:rsidRPr="00B445A6" w:rsidTr="00936E69">
        <w:trPr>
          <w:trHeight w:val="300"/>
          <w:ins w:id="1166" w:author="Antonova, Natalya V." w:date="2016-06-13T14:56:00Z"/>
          <w:trPrChange w:id="1167" w:author="Antonova, Natalya V." w:date="2016-06-13T16:25:00Z">
            <w:trPr>
              <w:trHeight w:val="300"/>
            </w:trPr>
          </w:trPrChange>
        </w:trPr>
        <w:tc>
          <w:tcPr>
            <w:tcW w:w="984" w:type="dxa"/>
            <w:shd w:val="clear" w:color="auto" w:fill="auto"/>
            <w:noWrap/>
            <w:vAlign w:val="bottom"/>
            <w:hideMark/>
            <w:tcPrChange w:id="1168"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169" w:author="Antonova, Natalya V." w:date="2016-06-13T14:56:00Z"/>
                <w:rFonts w:ascii="Calibri" w:eastAsia="Times New Roman" w:hAnsi="Calibri" w:cs="Times New Roman"/>
                <w:color w:val="000000"/>
              </w:rPr>
            </w:pPr>
            <w:ins w:id="1170" w:author="Antonova, Natalya V." w:date="2016-06-13T14:56:00Z">
              <w:r w:rsidRPr="00B445A6">
                <w:rPr>
                  <w:rFonts w:ascii="Calibri" w:eastAsia="Times New Roman" w:hAnsi="Calibri" w:cs="Times New Roman"/>
                  <w:color w:val="000000"/>
                </w:rPr>
                <w:t>AC.2-5</w:t>
              </w:r>
            </w:ins>
          </w:p>
        </w:tc>
        <w:tc>
          <w:tcPr>
            <w:tcW w:w="1911" w:type="dxa"/>
            <w:shd w:val="clear" w:color="auto" w:fill="auto"/>
            <w:noWrap/>
            <w:vAlign w:val="bottom"/>
            <w:hideMark/>
            <w:tcPrChange w:id="1171"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172" w:author="Antonova, Natalya V." w:date="2016-06-13T14:56:00Z"/>
                <w:rFonts w:ascii="Calibri" w:eastAsia="Times New Roman" w:hAnsi="Calibri" w:cs="Times New Roman"/>
                <w:color w:val="000000"/>
              </w:rPr>
            </w:pPr>
            <w:ins w:id="1173" w:author="Antonova, Natalya V." w:date="2016-06-13T14:56:00Z">
              <w:r w:rsidRPr="00B445A6">
                <w:rPr>
                  <w:rFonts w:ascii="Calibri" w:eastAsia="Times New Roman" w:hAnsi="Calibri" w:cs="Times New Roman"/>
                  <w:color w:val="000000"/>
                </w:rPr>
                <w:t>Rotating Year 1</w:t>
              </w:r>
            </w:ins>
          </w:p>
        </w:tc>
        <w:tc>
          <w:tcPr>
            <w:tcW w:w="1156" w:type="dxa"/>
            <w:shd w:val="clear" w:color="auto" w:fill="auto"/>
            <w:noWrap/>
            <w:vAlign w:val="bottom"/>
            <w:hideMark/>
            <w:tcPrChange w:id="1174"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175" w:author="Antonova, Natalya V." w:date="2016-06-13T14:56:00Z"/>
                <w:rFonts w:ascii="Calibri" w:eastAsia="Times New Roman" w:hAnsi="Calibri" w:cs="Times New Roman"/>
                <w:color w:val="000000"/>
              </w:rPr>
            </w:pPr>
            <w:ins w:id="1176" w:author="Antonova, Natalya V." w:date="2016-06-13T14:56:00Z">
              <w:r w:rsidRPr="00B445A6">
                <w:rPr>
                  <w:rFonts w:ascii="Calibri" w:eastAsia="Times New Roman" w:hAnsi="Calibri" w:cs="Times New Roman"/>
                  <w:color w:val="000000"/>
                </w:rPr>
                <w:t>498869</w:t>
              </w:r>
            </w:ins>
          </w:p>
        </w:tc>
        <w:tc>
          <w:tcPr>
            <w:tcW w:w="1080" w:type="dxa"/>
            <w:shd w:val="clear" w:color="auto" w:fill="auto"/>
            <w:noWrap/>
            <w:vAlign w:val="bottom"/>
            <w:hideMark/>
            <w:tcPrChange w:id="1177"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178" w:author="Antonova, Natalya V." w:date="2016-06-13T14:56:00Z"/>
                <w:rFonts w:ascii="Calibri" w:eastAsia="Times New Roman" w:hAnsi="Calibri" w:cs="Times New Roman"/>
                <w:color w:val="000000"/>
              </w:rPr>
            </w:pPr>
            <w:ins w:id="1179" w:author="Antonova, Natalya V." w:date="2016-06-13T14:56:00Z">
              <w:r w:rsidRPr="00B445A6">
                <w:rPr>
                  <w:rFonts w:ascii="Calibri" w:eastAsia="Times New Roman" w:hAnsi="Calibri" w:cs="Times New Roman"/>
                  <w:color w:val="000000"/>
                </w:rPr>
                <w:t>5367130</w:t>
              </w:r>
            </w:ins>
          </w:p>
        </w:tc>
        <w:tc>
          <w:tcPr>
            <w:tcW w:w="1364" w:type="dxa"/>
            <w:shd w:val="clear" w:color="auto" w:fill="auto"/>
            <w:noWrap/>
            <w:vAlign w:val="bottom"/>
            <w:hideMark/>
            <w:tcPrChange w:id="1180"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181" w:author="Antonova, Natalya V." w:date="2016-06-13T14:56:00Z"/>
                <w:rFonts w:ascii="Calibri" w:eastAsia="Times New Roman" w:hAnsi="Calibri" w:cs="Times New Roman"/>
                <w:color w:val="000000"/>
              </w:rPr>
            </w:pPr>
            <w:ins w:id="1182"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183"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184" w:author="Antonova, Natalya V." w:date="2016-06-13T14:56:00Z"/>
                <w:rFonts w:ascii="Calibri" w:eastAsia="Times New Roman" w:hAnsi="Calibri" w:cs="Times New Roman"/>
                <w:color w:val="000000"/>
              </w:rPr>
            </w:pPr>
            <w:ins w:id="1185" w:author="Antonova, Natalya V." w:date="2016-06-13T14:56:00Z">
              <w:r w:rsidRPr="00B445A6">
                <w:rPr>
                  <w:rFonts w:ascii="Calibri" w:eastAsia="Times New Roman" w:hAnsi="Calibri" w:cs="Times New Roman"/>
                  <w:color w:val="000000"/>
                </w:rPr>
                <w:t>2007</w:t>
              </w:r>
            </w:ins>
          </w:p>
        </w:tc>
        <w:tc>
          <w:tcPr>
            <w:tcW w:w="1112" w:type="dxa"/>
            <w:tcPrChange w:id="1186" w:author="Antonova, Natalya V." w:date="2016-06-13T16:25:00Z">
              <w:tcPr>
                <w:tcW w:w="960" w:type="dxa"/>
                <w:gridSpan w:val="2"/>
              </w:tcPr>
            </w:tcPrChange>
          </w:tcPr>
          <w:p w:rsidR="00B445A6" w:rsidRPr="00B445A6" w:rsidRDefault="00936E69" w:rsidP="00B445A6">
            <w:pPr>
              <w:spacing w:after="0" w:line="240" w:lineRule="auto"/>
              <w:jc w:val="right"/>
              <w:rPr>
                <w:ins w:id="1187" w:author="Antonova, Natalya V." w:date="2016-06-13T14:57:00Z"/>
                <w:rFonts w:ascii="Calibri" w:eastAsia="Times New Roman" w:hAnsi="Calibri" w:cs="Times New Roman"/>
                <w:color w:val="000000"/>
              </w:rPr>
            </w:pPr>
            <w:ins w:id="1188" w:author="Antonova, Natalya V." w:date="2016-06-13T16:28:00Z">
              <w:r w:rsidRPr="00936E69">
                <w:rPr>
                  <w:rFonts w:ascii="Calibri" w:eastAsia="Times New Roman" w:hAnsi="Calibri" w:cs="Times New Roman"/>
                  <w:color w:val="000000"/>
                </w:rPr>
                <w:t>1512.84</w:t>
              </w:r>
            </w:ins>
          </w:p>
        </w:tc>
      </w:tr>
      <w:tr w:rsidR="00B445A6" w:rsidRPr="00B445A6" w:rsidTr="00936E69">
        <w:trPr>
          <w:trHeight w:val="300"/>
          <w:ins w:id="1189" w:author="Antonova, Natalya V." w:date="2016-06-13T14:56:00Z"/>
          <w:trPrChange w:id="1190" w:author="Antonova, Natalya V." w:date="2016-06-13T16:25:00Z">
            <w:trPr>
              <w:trHeight w:val="300"/>
            </w:trPr>
          </w:trPrChange>
        </w:trPr>
        <w:tc>
          <w:tcPr>
            <w:tcW w:w="984" w:type="dxa"/>
            <w:shd w:val="clear" w:color="auto" w:fill="auto"/>
            <w:noWrap/>
            <w:vAlign w:val="bottom"/>
            <w:hideMark/>
            <w:tcPrChange w:id="1191"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192" w:author="Antonova, Natalya V." w:date="2016-06-13T14:56:00Z"/>
                <w:rFonts w:ascii="Calibri" w:eastAsia="Times New Roman" w:hAnsi="Calibri" w:cs="Times New Roman"/>
                <w:color w:val="000000"/>
              </w:rPr>
            </w:pPr>
            <w:ins w:id="1193" w:author="Antonova, Natalya V." w:date="2016-06-13T14:56:00Z">
              <w:r w:rsidRPr="00B445A6">
                <w:rPr>
                  <w:rFonts w:ascii="Calibri" w:eastAsia="Times New Roman" w:hAnsi="Calibri" w:cs="Times New Roman"/>
                  <w:color w:val="000000"/>
                </w:rPr>
                <w:t>AC.3-1</w:t>
              </w:r>
            </w:ins>
          </w:p>
        </w:tc>
        <w:tc>
          <w:tcPr>
            <w:tcW w:w="1911" w:type="dxa"/>
            <w:shd w:val="clear" w:color="auto" w:fill="auto"/>
            <w:noWrap/>
            <w:vAlign w:val="bottom"/>
            <w:hideMark/>
            <w:tcPrChange w:id="1194"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195" w:author="Antonova, Natalya V." w:date="2016-06-13T14:56:00Z"/>
                <w:rFonts w:ascii="Calibri" w:eastAsia="Times New Roman" w:hAnsi="Calibri" w:cs="Times New Roman"/>
                <w:color w:val="000000"/>
              </w:rPr>
            </w:pPr>
            <w:ins w:id="1196" w:author="Antonova, Natalya V." w:date="2016-06-13T14:56:00Z">
              <w:r w:rsidRPr="00B445A6">
                <w:rPr>
                  <w:rFonts w:ascii="Calibri" w:eastAsia="Times New Roman" w:hAnsi="Calibri" w:cs="Times New Roman"/>
                  <w:color w:val="000000"/>
                </w:rPr>
                <w:t>Rotating Year 2</w:t>
              </w:r>
            </w:ins>
          </w:p>
        </w:tc>
        <w:tc>
          <w:tcPr>
            <w:tcW w:w="1156" w:type="dxa"/>
            <w:shd w:val="clear" w:color="auto" w:fill="auto"/>
            <w:noWrap/>
            <w:vAlign w:val="bottom"/>
            <w:hideMark/>
            <w:tcPrChange w:id="1197"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198" w:author="Antonova, Natalya V." w:date="2016-06-13T14:56:00Z"/>
                <w:rFonts w:ascii="Calibri" w:eastAsia="Times New Roman" w:hAnsi="Calibri" w:cs="Times New Roman"/>
                <w:color w:val="000000"/>
              </w:rPr>
            </w:pPr>
            <w:ins w:id="1199" w:author="Antonova, Natalya V." w:date="2016-06-13T14:56:00Z">
              <w:r w:rsidRPr="00B445A6">
                <w:rPr>
                  <w:rFonts w:ascii="Calibri" w:eastAsia="Times New Roman" w:hAnsi="Calibri" w:cs="Times New Roman"/>
                  <w:color w:val="000000"/>
                </w:rPr>
                <w:t>499831</w:t>
              </w:r>
            </w:ins>
          </w:p>
        </w:tc>
        <w:tc>
          <w:tcPr>
            <w:tcW w:w="1080" w:type="dxa"/>
            <w:shd w:val="clear" w:color="auto" w:fill="auto"/>
            <w:noWrap/>
            <w:vAlign w:val="bottom"/>
            <w:hideMark/>
            <w:tcPrChange w:id="1200"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201" w:author="Antonova, Natalya V." w:date="2016-06-13T14:56:00Z"/>
                <w:rFonts w:ascii="Calibri" w:eastAsia="Times New Roman" w:hAnsi="Calibri" w:cs="Times New Roman"/>
                <w:color w:val="000000"/>
              </w:rPr>
            </w:pPr>
            <w:ins w:id="1202" w:author="Antonova, Natalya V." w:date="2016-06-13T14:56:00Z">
              <w:r w:rsidRPr="00B445A6">
                <w:rPr>
                  <w:rFonts w:ascii="Calibri" w:eastAsia="Times New Roman" w:hAnsi="Calibri" w:cs="Times New Roman"/>
                  <w:color w:val="000000"/>
                </w:rPr>
                <w:t>5368280</w:t>
              </w:r>
            </w:ins>
          </w:p>
        </w:tc>
        <w:tc>
          <w:tcPr>
            <w:tcW w:w="1364" w:type="dxa"/>
            <w:shd w:val="clear" w:color="auto" w:fill="auto"/>
            <w:noWrap/>
            <w:vAlign w:val="bottom"/>
            <w:hideMark/>
            <w:tcPrChange w:id="1203"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204" w:author="Antonova, Natalya V." w:date="2016-06-13T14:56:00Z"/>
                <w:rFonts w:ascii="Calibri" w:eastAsia="Times New Roman" w:hAnsi="Calibri" w:cs="Times New Roman"/>
                <w:color w:val="000000"/>
              </w:rPr>
            </w:pPr>
            <w:ins w:id="1205"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206"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207" w:author="Antonova, Natalya V." w:date="2016-06-13T14:56:00Z"/>
                <w:rFonts w:ascii="Calibri" w:eastAsia="Times New Roman" w:hAnsi="Calibri" w:cs="Times New Roman"/>
                <w:color w:val="000000"/>
              </w:rPr>
            </w:pPr>
            <w:ins w:id="1208" w:author="Antonova, Natalya V." w:date="2016-06-13T14:56:00Z">
              <w:r w:rsidRPr="00B445A6">
                <w:rPr>
                  <w:rFonts w:ascii="Calibri" w:eastAsia="Times New Roman" w:hAnsi="Calibri" w:cs="Times New Roman"/>
                  <w:color w:val="000000"/>
                </w:rPr>
                <w:t>2015</w:t>
              </w:r>
            </w:ins>
          </w:p>
        </w:tc>
        <w:tc>
          <w:tcPr>
            <w:tcW w:w="1112" w:type="dxa"/>
            <w:tcPrChange w:id="1209" w:author="Antonova, Natalya V." w:date="2016-06-13T16:25:00Z">
              <w:tcPr>
                <w:tcW w:w="960" w:type="dxa"/>
                <w:gridSpan w:val="2"/>
              </w:tcPr>
            </w:tcPrChange>
          </w:tcPr>
          <w:p w:rsidR="00B445A6" w:rsidRPr="00B445A6" w:rsidRDefault="00B445A6" w:rsidP="00B445A6">
            <w:pPr>
              <w:spacing w:after="0" w:line="240" w:lineRule="auto"/>
              <w:jc w:val="right"/>
              <w:rPr>
                <w:ins w:id="1210" w:author="Antonova, Natalya V." w:date="2016-06-13T14:57:00Z"/>
                <w:rFonts w:ascii="Calibri" w:eastAsia="Times New Roman" w:hAnsi="Calibri" w:cs="Times New Roman"/>
                <w:color w:val="000000"/>
              </w:rPr>
            </w:pPr>
          </w:p>
        </w:tc>
      </w:tr>
      <w:tr w:rsidR="00B445A6" w:rsidRPr="00B445A6" w:rsidTr="00936E69">
        <w:trPr>
          <w:trHeight w:val="300"/>
          <w:ins w:id="1211" w:author="Antonova, Natalya V." w:date="2016-06-13T14:56:00Z"/>
          <w:trPrChange w:id="1212" w:author="Antonova, Natalya V." w:date="2016-06-13T16:25:00Z">
            <w:trPr>
              <w:trHeight w:val="300"/>
            </w:trPr>
          </w:trPrChange>
        </w:trPr>
        <w:tc>
          <w:tcPr>
            <w:tcW w:w="984" w:type="dxa"/>
            <w:shd w:val="clear" w:color="auto" w:fill="auto"/>
            <w:noWrap/>
            <w:vAlign w:val="bottom"/>
            <w:hideMark/>
            <w:tcPrChange w:id="1213"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214" w:author="Antonova, Natalya V." w:date="2016-06-13T14:56:00Z"/>
                <w:rFonts w:ascii="Calibri" w:eastAsia="Times New Roman" w:hAnsi="Calibri" w:cs="Times New Roman"/>
                <w:color w:val="000000"/>
              </w:rPr>
            </w:pPr>
            <w:ins w:id="1215" w:author="Antonova, Natalya V." w:date="2016-06-13T14:56:00Z">
              <w:r w:rsidRPr="00B445A6">
                <w:rPr>
                  <w:rFonts w:ascii="Calibri" w:eastAsia="Times New Roman" w:hAnsi="Calibri" w:cs="Times New Roman"/>
                  <w:color w:val="000000"/>
                </w:rPr>
                <w:t>AC.3-1</w:t>
              </w:r>
            </w:ins>
          </w:p>
        </w:tc>
        <w:tc>
          <w:tcPr>
            <w:tcW w:w="1911" w:type="dxa"/>
            <w:shd w:val="clear" w:color="auto" w:fill="auto"/>
            <w:noWrap/>
            <w:vAlign w:val="bottom"/>
            <w:hideMark/>
            <w:tcPrChange w:id="1216"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217" w:author="Antonova, Natalya V." w:date="2016-06-13T14:56:00Z"/>
                <w:rFonts w:ascii="Calibri" w:eastAsia="Times New Roman" w:hAnsi="Calibri" w:cs="Times New Roman"/>
                <w:color w:val="000000"/>
              </w:rPr>
            </w:pPr>
            <w:ins w:id="1218" w:author="Antonova, Natalya V." w:date="2016-06-13T14:56:00Z">
              <w:r w:rsidRPr="00B445A6">
                <w:rPr>
                  <w:rFonts w:ascii="Calibri" w:eastAsia="Times New Roman" w:hAnsi="Calibri" w:cs="Times New Roman"/>
                  <w:color w:val="000000"/>
                </w:rPr>
                <w:t>Rotating Year 2</w:t>
              </w:r>
            </w:ins>
          </w:p>
        </w:tc>
        <w:tc>
          <w:tcPr>
            <w:tcW w:w="1156" w:type="dxa"/>
            <w:shd w:val="clear" w:color="auto" w:fill="auto"/>
            <w:noWrap/>
            <w:vAlign w:val="bottom"/>
            <w:hideMark/>
            <w:tcPrChange w:id="1219"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220" w:author="Antonova, Natalya V." w:date="2016-06-13T14:56:00Z"/>
                <w:rFonts w:ascii="Calibri" w:eastAsia="Times New Roman" w:hAnsi="Calibri" w:cs="Times New Roman"/>
                <w:color w:val="000000"/>
              </w:rPr>
            </w:pPr>
            <w:ins w:id="1221" w:author="Antonova, Natalya V." w:date="2016-06-13T14:56:00Z">
              <w:r w:rsidRPr="00B445A6">
                <w:rPr>
                  <w:rFonts w:ascii="Calibri" w:eastAsia="Times New Roman" w:hAnsi="Calibri" w:cs="Times New Roman"/>
                  <w:color w:val="000000"/>
                </w:rPr>
                <w:t>499831</w:t>
              </w:r>
            </w:ins>
          </w:p>
        </w:tc>
        <w:tc>
          <w:tcPr>
            <w:tcW w:w="1080" w:type="dxa"/>
            <w:shd w:val="clear" w:color="auto" w:fill="auto"/>
            <w:noWrap/>
            <w:vAlign w:val="bottom"/>
            <w:hideMark/>
            <w:tcPrChange w:id="1222"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223" w:author="Antonova, Natalya V." w:date="2016-06-13T14:56:00Z"/>
                <w:rFonts w:ascii="Calibri" w:eastAsia="Times New Roman" w:hAnsi="Calibri" w:cs="Times New Roman"/>
                <w:color w:val="000000"/>
              </w:rPr>
            </w:pPr>
            <w:ins w:id="1224" w:author="Antonova, Natalya V." w:date="2016-06-13T14:56:00Z">
              <w:r w:rsidRPr="00B445A6">
                <w:rPr>
                  <w:rFonts w:ascii="Calibri" w:eastAsia="Times New Roman" w:hAnsi="Calibri" w:cs="Times New Roman"/>
                  <w:color w:val="000000"/>
                </w:rPr>
                <w:t>5366972</w:t>
              </w:r>
            </w:ins>
          </w:p>
        </w:tc>
        <w:tc>
          <w:tcPr>
            <w:tcW w:w="1364" w:type="dxa"/>
            <w:shd w:val="clear" w:color="auto" w:fill="auto"/>
            <w:noWrap/>
            <w:vAlign w:val="bottom"/>
            <w:hideMark/>
            <w:tcPrChange w:id="1225"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226" w:author="Antonova, Natalya V." w:date="2016-06-13T14:56:00Z"/>
                <w:rFonts w:ascii="Calibri" w:eastAsia="Times New Roman" w:hAnsi="Calibri" w:cs="Times New Roman"/>
                <w:color w:val="000000"/>
              </w:rPr>
            </w:pPr>
            <w:ins w:id="1227"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228"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229" w:author="Antonova, Natalya V." w:date="2016-06-13T14:56:00Z"/>
                <w:rFonts w:ascii="Calibri" w:eastAsia="Times New Roman" w:hAnsi="Calibri" w:cs="Times New Roman"/>
                <w:color w:val="000000"/>
              </w:rPr>
            </w:pPr>
            <w:ins w:id="1230" w:author="Antonova, Natalya V." w:date="2016-06-13T14:56:00Z">
              <w:r w:rsidRPr="00B445A6">
                <w:rPr>
                  <w:rFonts w:ascii="Calibri" w:eastAsia="Times New Roman" w:hAnsi="Calibri" w:cs="Times New Roman"/>
                  <w:color w:val="000000"/>
                </w:rPr>
                <w:t>GRTS</w:t>
              </w:r>
            </w:ins>
          </w:p>
        </w:tc>
        <w:tc>
          <w:tcPr>
            <w:tcW w:w="1112" w:type="dxa"/>
            <w:tcPrChange w:id="1231" w:author="Antonova, Natalya V." w:date="2016-06-13T16:25:00Z">
              <w:tcPr>
                <w:tcW w:w="960" w:type="dxa"/>
                <w:gridSpan w:val="2"/>
              </w:tcPr>
            </w:tcPrChange>
          </w:tcPr>
          <w:p w:rsidR="00B445A6" w:rsidRPr="00B445A6" w:rsidRDefault="00A20E0B" w:rsidP="00B445A6">
            <w:pPr>
              <w:spacing w:after="0" w:line="240" w:lineRule="auto"/>
              <w:jc w:val="right"/>
              <w:rPr>
                <w:ins w:id="1232" w:author="Antonova, Natalya V." w:date="2016-06-13T14:57:00Z"/>
                <w:rFonts w:ascii="Calibri" w:eastAsia="Times New Roman" w:hAnsi="Calibri" w:cs="Times New Roman"/>
                <w:color w:val="000000"/>
              </w:rPr>
            </w:pPr>
            <w:ins w:id="1233" w:author="Antonova, Natalya V." w:date="2016-06-13T16:28:00Z">
              <w:r w:rsidRPr="00A20E0B">
                <w:rPr>
                  <w:rFonts w:ascii="Calibri" w:eastAsia="Times New Roman" w:hAnsi="Calibri" w:cs="Times New Roman"/>
                  <w:color w:val="000000"/>
                </w:rPr>
                <w:t>1307.93</w:t>
              </w:r>
            </w:ins>
          </w:p>
        </w:tc>
      </w:tr>
      <w:tr w:rsidR="00B445A6" w:rsidRPr="00B445A6" w:rsidTr="00936E69">
        <w:trPr>
          <w:trHeight w:val="300"/>
          <w:ins w:id="1234" w:author="Antonova, Natalya V." w:date="2016-06-13T14:56:00Z"/>
          <w:trPrChange w:id="1235" w:author="Antonova, Natalya V." w:date="2016-06-13T16:25:00Z">
            <w:trPr>
              <w:trHeight w:val="300"/>
            </w:trPr>
          </w:trPrChange>
        </w:trPr>
        <w:tc>
          <w:tcPr>
            <w:tcW w:w="984" w:type="dxa"/>
            <w:shd w:val="clear" w:color="auto" w:fill="auto"/>
            <w:noWrap/>
            <w:vAlign w:val="bottom"/>
            <w:hideMark/>
            <w:tcPrChange w:id="1236"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237" w:author="Antonova, Natalya V." w:date="2016-06-13T14:56:00Z"/>
                <w:rFonts w:ascii="Calibri" w:eastAsia="Times New Roman" w:hAnsi="Calibri" w:cs="Times New Roman"/>
                <w:color w:val="000000"/>
              </w:rPr>
            </w:pPr>
            <w:ins w:id="1238" w:author="Antonova, Natalya V." w:date="2016-06-13T14:56:00Z">
              <w:r w:rsidRPr="00B445A6">
                <w:rPr>
                  <w:rFonts w:ascii="Calibri" w:eastAsia="Times New Roman" w:hAnsi="Calibri" w:cs="Times New Roman"/>
                  <w:color w:val="000000"/>
                </w:rPr>
                <w:t>AC.3-2</w:t>
              </w:r>
            </w:ins>
          </w:p>
        </w:tc>
        <w:tc>
          <w:tcPr>
            <w:tcW w:w="1911" w:type="dxa"/>
            <w:shd w:val="clear" w:color="auto" w:fill="auto"/>
            <w:noWrap/>
            <w:vAlign w:val="bottom"/>
            <w:hideMark/>
            <w:tcPrChange w:id="1239"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240" w:author="Antonova, Natalya V." w:date="2016-06-13T14:56:00Z"/>
                <w:rFonts w:ascii="Calibri" w:eastAsia="Times New Roman" w:hAnsi="Calibri" w:cs="Times New Roman"/>
                <w:color w:val="000000"/>
              </w:rPr>
            </w:pPr>
            <w:ins w:id="1241" w:author="Antonova, Natalya V." w:date="2016-06-13T14:56:00Z">
              <w:r w:rsidRPr="00B445A6">
                <w:rPr>
                  <w:rFonts w:ascii="Calibri" w:eastAsia="Times New Roman" w:hAnsi="Calibri" w:cs="Times New Roman"/>
                  <w:color w:val="000000"/>
                </w:rPr>
                <w:t>Rotating Year 2</w:t>
              </w:r>
            </w:ins>
          </w:p>
        </w:tc>
        <w:tc>
          <w:tcPr>
            <w:tcW w:w="1156" w:type="dxa"/>
            <w:shd w:val="clear" w:color="auto" w:fill="auto"/>
            <w:noWrap/>
            <w:vAlign w:val="bottom"/>
            <w:hideMark/>
            <w:tcPrChange w:id="1242"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243" w:author="Antonova, Natalya V." w:date="2016-06-13T14:56:00Z"/>
                <w:rFonts w:ascii="Calibri" w:eastAsia="Times New Roman" w:hAnsi="Calibri" w:cs="Times New Roman"/>
                <w:color w:val="000000"/>
              </w:rPr>
            </w:pPr>
            <w:ins w:id="1244" w:author="Antonova, Natalya V." w:date="2016-06-13T14:56:00Z">
              <w:r w:rsidRPr="00B445A6">
                <w:rPr>
                  <w:rFonts w:ascii="Calibri" w:eastAsia="Times New Roman" w:hAnsi="Calibri" w:cs="Times New Roman"/>
                  <w:color w:val="000000"/>
                </w:rPr>
                <w:t>501612</w:t>
              </w:r>
            </w:ins>
          </w:p>
        </w:tc>
        <w:tc>
          <w:tcPr>
            <w:tcW w:w="1080" w:type="dxa"/>
            <w:shd w:val="clear" w:color="auto" w:fill="auto"/>
            <w:noWrap/>
            <w:vAlign w:val="bottom"/>
            <w:hideMark/>
            <w:tcPrChange w:id="1245"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246" w:author="Antonova, Natalya V." w:date="2016-06-13T14:56:00Z"/>
                <w:rFonts w:ascii="Calibri" w:eastAsia="Times New Roman" w:hAnsi="Calibri" w:cs="Times New Roman"/>
                <w:color w:val="000000"/>
              </w:rPr>
            </w:pPr>
            <w:ins w:id="1247" w:author="Antonova, Natalya V." w:date="2016-06-13T14:56:00Z">
              <w:r w:rsidRPr="00B445A6">
                <w:rPr>
                  <w:rFonts w:ascii="Calibri" w:eastAsia="Times New Roman" w:hAnsi="Calibri" w:cs="Times New Roman"/>
                  <w:color w:val="000000"/>
                </w:rPr>
                <w:t>5367657</w:t>
              </w:r>
            </w:ins>
          </w:p>
        </w:tc>
        <w:tc>
          <w:tcPr>
            <w:tcW w:w="1364" w:type="dxa"/>
            <w:shd w:val="clear" w:color="auto" w:fill="auto"/>
            <w:noWrap/>
            <w:vAlign w:val="bottom"/>
            <w:hideMark/>
            <w:tcPrChange w:id="1248"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249" w:author="Antonova, Natalya V." w:date="2016-06-13T14:56:00Z"/>
                <w:rFonts w:ascii="Calibri" w:eastAsia="Times New Roman" w:hAnsi="Calibri" w:cs="Times New Roman"/>
                <w:color w:val="000000"/>
              </w:rPr>
            </w:pPr>
            <w:ins w:id="1250"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251"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252" w:author="Antonova, Natalya V." w:date="2016-06-13T14:56:00Z"/>
                <w:rFonts w:ascii="Calibri" w:eastAsia="Times New Roman" w:hAnsi="Calibri" w:cs="Times New Roman"/>
                <w:color w:val="000000"/>
              </w:rPr>
            </w:pPr>
            <w:ins w:id="1253" w:author="Antonova, Natalya V." w:date="2016-06-13T14:56:00Z">
              <w:r w:rsidRPr="00B445A6">
                <w:rPr>
                  <w:rFonts w:ascii="Calibri" w:eastAsia="Times New Roman" w:hAnsi="Calibri" w:cs="Times New Roman"/>
                  <w:color w:val="000000"/>
                </w:rPr>
                <w:t>2015</w:t>
              </w:r>
            </w:ins>
          </w:p>
        </w:tc>
        <w:tc>
          <w:tcPr>
            <w:tcW w:w="1112" w:type="dxa"/>
            <w:tcPrChange w:id="1254" w:author="Antonova, Natalya V." w:date="2016-06-13T16:25:00Z">
              <w:tcPr>
                <w:tcW w:w="960" w:type="dxa"/>
                <w:gridSpan w:val="2"/>
              </w:tcPr>
            </w:tcPrChange>
          </w:tcPr>
          <w:p w:rsidR="00B445A6" w:rsidRPr="00B445A6" w:rsidRDefault="00B445A6" w:rsidP="00B445A6">
            <w:pPr>
              <w:spacing w:after="0" w:line="240" w:lineRule="auto"/>
              <w:jc w:val="right"/>
              <w:rPr>
                <w:ins w:id="1255" w:author="Antonova, Natalya V." w:date="2016-06-13T14:57:00Z"/>
                <w:rFonts w:ascii="Calibri" w:eastAsia="Times New Roman" w:hAnsi="Calibri" w:cs="Times New Roman"/>
                <w:color w:val="000000"/>
              </w:rPr>
            </w:pPr>
          </w:p>
        </w:tc>
      </w:tr>
      <w:tr w:rsidR="00B445A6" w:rsidRPr="00B445A6" w:rsidTr="00936E69">
        <w:trPr>
          <w:trHeight w:val="300"/>
          <w:ins w:id="1256" w:author="Antonova, Natalya V." w:date="2016-06-13T14:56:00Z"/>
          <w:trPrChange w:id="1257" w:author="Antonova, Natalya V." w:date="2016-06-13T16:25:00Z">
            <w:trPr>
              <w:trHeight w:val="300"/>
            </w:trPr>
          </w:trPrChange>
        </w:trPr>
        <w:tc>
          <w:tcPr>
            <w:tcW w:w="984" w:type="dxa"/>
            <w:shd w:val="clear" w:color="auto" w:fill="auto"/>
            <w:noWrap/>
            <w:vAlign w:val="bottom"/>
            <w:hideMark/>
            <w:tcPrChange w:id="1258"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259" w:author="Antonova, Natalya V." w:date="2016-06-13T14:56:00Z"/>
                <w:rFonts w:ascii="Calibri" w:eastAsia="Times New Roman" w:hAnsi="Calibri" w:cs="Times New Roman"/>
                <w:color w:val="000000"/>
              </w:rPr>
            </w:pPr>
            <w:ins w:id="1260" w:author="Antonova, Natalya V." w:date="2016-06-13T14:56:00Z">
              <w:r w:rsidRPr="00B445A6">
                <w:rPr>
                  <w:rFonts w:ascii="Calibri" w:eastAsia="Times New Roman" w:hAnsi="Calibri" w:cs="Times New Roman"/>
                  <w:color w:val="000000"/>
                </w:rPr>
                <w:t>AC.3-2</w:t>
              </w:r>
            </w:ins>
          </w:p>
        </w:tc>
        <w:tc>
          <w:tcPr>
            <w:tcW w:w="1911" w:type="dxa"/>
            <w:shd w:val="clear" w:color="auto" w:fill="auto"/>
            <w:noWrap/>
            <w:vAlign w:val="bottom"/>
            <w:hideMark/>
            <w:tcPrChange w:id="1261"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262" w:author="Antonova, Natalya V." w:date="2016-06-13T14:56:00Z"/>
                <w:rFonts w:ascii="Calibri" w:eastAsia="Times New Roman" w:hAnsi="Calibri" w:cs="Times New Roman"/>
                <w:color w:val="000000"/>
              </w:rPr>
            </w:pPr>
            <w:ins w:id="1263" w:author="Antonova, Natalya V." w:date="2016-06-13T14:56:00Z">
              <w:r w:rsidRPr="00B445A6">
                <w:rPr>
                  <w:rFonts w:ascii="Calibri" w:eastAsia="Times New Roman" w:hAnsi="Calibri" w:cs="Times New Roman"/>
                  <w:color w:val="000000"/>
                </w:rPr>
                <w:t>Rotating Year 2</w:t>
              </w:r>
            </w:ins>
          </w:p>
        </w:tc>
        <w:tc>
          <w:tcPr>
            <w:tcW w:w="1156" w:type="dxa"/>
            <w:shd w:val="clear" w:color="auto" w:fill="auto"/>
            <w:noWrap/>
            <w:vAlign w:val="bottom"/>
            <w:hideMark/>
            <w:tcPrChange w:id="1264"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265" w:author="Antonova, Natalya V." w:date="2016-06-13T14:56:00Z"/>
                <w:rFonts w:ascii="Calibri" w:eastAsia="Times New Roman" w:hAnsi="Calibri" w:cs="Times New Roman"/>
                <w:color w:val="000000"/>
              </w:rPr>
            </w:pPr>
            <w:ins w:id="1266" w:author="Antonova, Natalya V." w:date="2016-06-13T14:56:00Z">
              <w:r w:rsidRPr="00B445A6">
                <w:rPr>
                  <w:rFonts w:ascii="Calibri" w:eastAsia="Times New Roman" w:hAnsi="Calibri" w:cs="Times New Roman"/>
                  <w:color w:val="000000"/>
                </w:rPr>
                <w:t>501612</w:t>
              </w:r>
            </w:ins>
          </w:p>
        </w:tc>
        <w:tc>
          <w:tcPr>
            <w:tcW w:w="1080" w:type="dxa"/>
            <w:shd w:val="clear" w:color="auto" w:fill="auto"/>
            <w:noWrap/>
            <w:vAlign w:val="bottom"/>
            <w:hideMark/>
            <w:tcPrChange w:id="1267"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268" w:author="Antonova, Natalya V." w:date="2016-06-13T14:56:00Z"/>
                <w:rFonts w:ascii="Calibri" w:eastAsia="Times New Roman" w:hAnsi="Calibri" w:cs="Times New Roman"/>
                <w:color w:val="000000"/>
              </w:rPr>
            </w:pPr>
            <w:ins w:id="1269" w:author="Antonova, Natalya V." w:date="2016-06-13T14:56:00Z">
              <w:r w:rsidRPr="00B445A6">
                <w:rPr>
                  <w:rFonts w:ascii="Calibri" w:eastAsia="Times New Roman" w:hAnsi="Calibri" w:cs="Times New Roman"/>
                  <w:color w:val="000000"/>
                </w:rPr>
                <w:t>5366822</w:t>
              </w:r>
            </w:ins>
          </w:p>
        </w:tc>
        <w:tc>
          <w:tcPr>
            <w:tcW w:w="1364" w:type="dxa"/>
            <w:shd w:val="clear" w:color="auto" w:fill="auto"/>
            <w:noWrap/>
            <w:vAlign w:val="bottom"/>
            <w:hideMark/>
            <w:tcPrChange w:id="1270"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271" w:author="Antonova, Natalya V." w:date="2016-06-13T14:56:00Z"/>
                <w:rFonts w:ascii="Calibri" w:eastAsia="Times New Roman" w:hAnsi="Calibri" w:cs="Times New Roman"/>
                <w:color w:val="000000"/>
              </w:rPr>
            </w:pPr>
            <w:ins w:id="1272"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273"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274" w:author="Antonova, Natalya V." w:date="2016-06-13T14:56:00Z"/>
                <w:rFonts w:ascii="Calibri" w:eastAsia="Times New Roman" w:hAnsi="Calibri" w:cs="Times New Roman"/>
                <w:color w:val="000000"/>
              </w:rPr>
            </w:pPr>
            <w:ins w:id="1275" w:author="Antonova, Natalya V." w:date="2016-06-13T14:56:00Z">
              <w:r w:rsidRPr="00B445A6">
                <w:rPr>
                  <w:rFonts w:ascii="Calibri" w:eastAsia="Times New Roman" w:hAnsi="Calibri" w:cs="Times New Roman"/>
                  <w:color w:val="000000"/>
                </w:rPr>
                <w:t>2015</w:t>
              </w:r>
            </w:ins>
          </w:p>
        </w:tc>
        <w:tc>
          <w:tcPr>
            <w:tcW w:w="1112" w:type="dxa"/>
            <w:tcPrChange w:id="1276" w:author="Antonova, Natalya V." w:date="2016-06-13T16:25:00Z">
              <w:tcPr>
                <w:tcW w:w="960" w:type="dxa"/>
                <w:gridSpan w:val="2"/>
              </w:tcPr>
            </w:tcPrChange>
          </w:tcPr>
          <w:p w:rsidR="00B445A6" w:rsidRPr="00B445A6" w:rsidRDefault="00A20E0B" w:rsidP="00B445A6">
            <w:pPr>
              <w:spacing w:after="0" w:line="240" w:lineRule="auto"/>
              <w:jc w:val="right"/>
              <w:rPr>
                <w:ins w:id="1277" w:author="Antonova, Natalya V." w:date="2016-06-13T14:57:00Z"/>
                <w:rFonts w:ascii="Calibri" w:eastAsia="Times New Roman" w:hAnsi="Calibri" w:cs="Times New Roman"/>
                <w:color w:val="000000"/>
              </w:rPr>
            </w:pPr>
            <w:ins w:id="1278" w:author="Antonova, Natalya V." w:date="2016-06-13T16:28:00Z">
              <w:r w:rsidRPr="00A20E0B">
                <w:rPr>
                  <w:rFonts w:ascii="Calibri" w:eastAsia="Times New Roman" w:hAnsi="Calibri" w:cs="Times New Roman"/>
                  <w:color w:val="000000"/>
                </w:rPr>
                <w:t>835.17</w:t>
              </w:r>
            </w:ins>
          </w:p>
        </w:tc>
      </w:tr>
      <w:tr w:rsidR="00B445A6" w:rsidRPr="00B445A6" w:rsidTr="00936E69">
        <w:trPr>
          <w:trHeight w:val="300"/>
          <w:ins w:id="1279" w:author="Antonova, Natalya V." w:date="2016-06-13T14:56:00Z"/>
          <w:trPrChange w:id="1280" w:author="Antonova, Natalya V." w:date="2016-06-13T16:25:00Z">
            <w:trPr>
              <w:trHeight w:val="300"/>
            </w:trPr>
          </w:trPrChange>
        </w:trPr>
        <w:tc>
          <w:tcPr>
            <w:tcW w:w="984" w:type="dxa"/>
            <w:shd w:val="clear" w:color="auto" w:fill="auto"/>
            <w:noWrap/>
            <w:vAlign w:val="bottom"/>
            <w:hideMark/>
            <w:tcPrChange w:id="1281"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282" w:author="Antonova, Natalya V." w:date="2016-06-13T14:56:00Z"/>
                <w:rFonts w:ascii="Calibri" w:eastAsia="Times New Roman" w:hAnsi="Calibri" w:cs="Times New Roman"/>
                <w:color w:val="000000"/>
              </w:rPr>
            </w:pPr>
            <w:ins w:id="1283" w:author="Antonova, Natalya V." w:date="2016-06-13T14:56:00Z">
              <w:r w:rsidRPr="00B445A6">
                <w:rPr>
                  <w:rFonts w:ascii="Calibri" w:eastAsia="Times New Roman" w:hAnsi="Calibri" w:cs="Times New Roman"/>
                  <w:color w:val="000000"/>
                </w:rPr>
                <w:t>AC.3-3</w:t>
              </w:r>
            </w:ins>
          </w:p>
        </w:tc>
        <w:tc>
          <w:tcPr>
            <w:tcW w:w="1911" w:type="dxa"/>
            <w:shd w:val="clear" w:color="auto" w:fill="auto"/>
            <w:noWrap/>
            <w:vAlign w:val="bottom"/>
            <w:hideMark/>
            <w:tcPrChange w:id="1284"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285" w:author="Antonova, Natalya V." w:date="2016-06-13T14:56:00Z"/>
                <w:rFonts w:ascii="Calibri" w:eastAsia="Times New Roman" w:hAnsi="Calibri" w:cs="Times New Roman"/>
                <w:color w:val="000000"/>
              </w:rPr>
            </w:pPr>
            <w:ins w:id="1286" w:author="Antonova, Natalya V." w:date="2016-06-13T14:56:00Z">
              <w:r w:rsidRPr="00B445A6">
                <w:rPr>
                  <w:rFonts w:ascii="Calibri" w:eastAsia="Times New Roman" w:hAnsi="Calibri" w:cs="Times New Roman"/>
                  <w:color w:val="000000"/>
                </w:rPr>
                <w:t>Rotating Year 2</w:t>
              </w:r>
            </w:ins>
          </w:p>
        </w:tc>
        <w:tc>
          <w:tcPr>
            <w:tcW w:w="1156" w:type="dxa"/>
            <w:shd w:val="clear" w:color="auto" w:fill="auto"/>
            <w:noWrap/>
            <w:vAlign w:val="bottom"/>
            <w:hideMark/>
            <w:tcPrChange w:id="1287"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288" w:author="Antonova, Natalya V." w:date="2016-06-13T14:56:00Z"/>
                <w:rFonts w:ascii="Calibri" w:eastAsia="Times New Roman" w:hAnsi="Calibri" w:cs="Times New Roman"/>
                <w:color w:val="000000"/>
              </w:rPr>
            </w:pPr>
            <w:ins w:id="1289" w:author="Antonova, Natalya V." w:date="2016-06-13T14:56:00Z">
              <w:r w:rsidRPr="00B445A6">
                <w:rPr>
                  <w:rFonts w:ascii="Calibri" w:eastAsia="Times New Roman" w:hAnsi="Calibri" w:cs="Times New Roman"/>
                  <w:color w:val="000000"/>
                </w:rPr>
                <w:t>497799</w:t>
              </w:r>
            </w:ins>
          </w:p>
        </w:tc>
        <w:tc>
          <w:tcPr>
            <w:tcW w:w="1080" w:type="dxa"/>
            <w:shd w:val="clear" w:color="auto" w:fill="auto"/>
            <w:noWrap/>
            <w:vAlign w:val="bottom"/>
            <w:hideMark/>
            <w:tcPrChange w:id="1290"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291" w:author="Antonova, Natalya V." w:date="2016-06-13T14:56:00Z"/>
                <w:rFonts w:ascii="Calibri" w:eastAsia="Times New Roman" w:hAnsi="Calibri" w:cs="Times New Roman"/>
                <w:color w:val="000000"/>
              </w:rPr>
            </w:pPr>
            <w:ins w:id="1292" w:author="Antonova, Natalya V." w:date="2016-06-13T14:56:00Z">
              <w:r w:rsidRPr="00B445A6">
                <w:rPr>
                  <w:rFonts w:ascii="Calibri" w:eastAsia="Times New Roman" w:hAnsi="Calibri" w:cs="Times New Roman"/>
                  <w:color w:val="000000"/>
                </w:rPr>
                <w:t>5368643</w:t>
              </w:r>
            </w:ins>
          </w:p>
        </w:tc>
        <w:tc>
          <w:tcPr>
            <w:tcW w:w="1364" w:type="dxa"/>
            <w:shd w:val="clear" w:color="auto" w:fill="auto"/>
            <w:noWrap/>
            <w:vAlign w:val="bottom"/>
            <w:hideMark/>
            <w:tcPrChange w:id="1293"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294" w:author="Antonova, Natalya V." w:date="2016-06-13T14:56:00Z"/>
                <w:rFonts w:ascii="Calibri" w:eastAsia="Times New Roman" w:hAnsi="Calibri" w:cs="Times New Roman"/>
                <w:color w:val="000000"/>
              </w:rPr>
            </w:pPr>
            <w:ins w:id="1295"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296"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297" w:author="Antonova, Natalya V." w:date="2016-06-13T14:56:00Z"/>
                <w:rFonts w:ascii="Calibri" w:eastAsia="Times New Roman" w:hAnsi="Calibri" w:cs="Times New Roman"/>
                <w:color w:val="000000"/>
              </w:rPr>
            </w:pPr>
            <w:ins w:id="1298" w:author="Antonova, Natalya V." w:date="2016-06-13T14:56:00Z">
              <w:r w:rsidRPr="00B445A6">
                <w:rPr>
                  <w:rFonts w:ascii="Calibri" w:eastAsia="Times New Roman" w:hAnsi="Calibri" w:cs="Times New Roman"/>
                  <w:color w:val="000000"/>
                </w:rPr>
                <w:t>GRTS</w:t>
              </w:r>
            </w:ins>
          </w:p>
        </w:tc>
        <w:tc>
          <w:tcPr>
            <w:tcW w:w="1112" w:type="dxa"/>
            <w:tcPrChange w:id="1299" w:author="Antonova, Natalya V." w:date="2016-06-13T16:25:00Z">
              <w:tcPr>
                <w:tcW w:w="960" w:type="dxa"/>
                <w:gridSpan w:val="2"/>
              </w:tcPr>
            </w:tcPrChange>
          </w:tcPr>
          <w:p w:rsidR="00B445A6" w:rsidRPr="00B445A6" w:rsidRDefault="00B445A6" w:rsidP="00B445A6">
            <w:pPr>
              <w:spacing w:after="0" w:line="240" w:lineRule="auto"/>
              <w:jc w:val="right"/>
              <w:rPr>
                <w:ins w:id="1300" w:author="Antonova, Natalya V." w:date="2016-06-13T14:57:00Z"/>
                <w:rFonts w:ascii="Calibri" w:eastAsia="Times New Roman" w:hAnsi="Calibri" w:cs="Times New Roman"/>
                <w:color w:val="000000"/>
              </w:rPr>
            </w:pPr>
          </w:p>
        </w:tc>
      </w:tr>
      <w:tr w:rsidR="00B445A6" w:rsidRPr="00B445A6" w:rsidTr="00936E69">
        <w:trPr>
          <w:trHeight w:val="300"/>
          <w:ins w:id="1301" w:author="Antonova, Natalya V." w:date="2016-06-13T14:56:00Z"/>
          <w:trPrChange w:id="1302" w:author="Antonova, Natalya V." w:date="2016-06-13T16:25:00Z">
            <w:trPr>
              <w:trHeight w:val="300"/>
            </w:trPr>
          </w:trPrChange>
        </w:trPr>
        <w:tc>
          <w:tcPr>
            <w:tcW w:w="984" w:type="dxa"/>
            <w:shd w:val="clear" w:color="auto" w:fill="auto"/>
            <w:noWrap/>
            <w:vAlign w:val="bottom"/>
            <w:hideMark/>
            <w:tcPrChange w:id="1303"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304" w:author="Antonova, Natalya V." w:date="2016-06-13T14:56:00Z"/>
                <w:rFonts w:ascii="Calibri" w:eastAsia="Times New Roman" w:hAnsi="Calibri" w:cs="Times New Roman"/>
                <w:color w:val="000000"/>
              </w:rPr>
            </w:pPr>
            <w:ins w:id="1305" w:author="Antonova, Natalya V." w:date="2016-06-13T14:56:00Z">
              <w:r w:rsidRPr="00B445A6">
                <w:rPr>
                  <w:rFonts w:ascii="Calibri" w:eastAsia="Times New Roman" w:hAnsi="Calibri" w:cs="Times New Roman"/>
                  <w:color w:val="000000"/>
                </w:rPr>
                <w:t>AC.3-3</w:t>
              </w:r>
            </w:ins>
          </w:p>
        </w:tc>
        <w:tc>
          <w:tcPr>
            <w:tcW w:w="1911" w:type="dxa"/>
            <w:shd w:val="clear" w:color="auto" w:fill="auto"/>
            <w:noWrap/>
            <w:vAlign w:val="bottom"/>
            <w:hideMark/>
            <w:tcPrChange w:id="1306"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307" w:author="Antonova, Natalya V." w:date="2016-06-13T14:56:00Z"/>
                <w:rFonts w:ascii="Calibri" w:eastAsia="Times New Roman" w:hAnsi="Calibri" w:cs="Times New Roman"/>
                <w:color w:val="000000"/>
              </w:rPr>
            </w:pPr>
            <w:ins w:id="1308" w:author="Antonova, Natalya V." w:date="2016-06-13T14:56:00Z">
              <w:r w:rsidRPr="00B445A6">
                <w:rPr>
                  <w:rFonts w:ascii="Calibri" w:eastAsia="Times New Roman" w:hAnsi="Calibri" w:cs="Times New Roman"/>
                  <w:color w:val="000000"/>
                </w:rPr>
                <w:t>Rotating Year 2</w:t>
              </w:r>
            </w:ins>
          </w:p>
        </w:tc>
        <w:tc>
          <w:tcPr>
            <w:tcW w:w="1156" w:type="dxa"/>
            <w:shd w:val="clear" w:color="auto" w:fill="auto"/>
            <w:noWrap/>
            <w:vAlign w:val="bottom"/>
            <w:hideMark/>
            <w:tcPrChange w:id="1309"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310" w:author="Antonova, Natalya V." w:date="2016-06-13T14:56:00Z"/>
                <w:rFonts w:ascii="Calibri" w:eastAsia="Times New Roman" w:hAnsi="Calibri" w:cs="Times New Roman"/>
                <w:color w:val="000000"/>
              </w:rPr>
            </w:pPr>
            <w:ins w:id="1311" w:author="Antonova, Natalya V." w:date="2016-06-13T14:56:00Z">
              <w:r w:rsidRPr="00B445A6">
                <w:rPr>
                  <w:rFonts w:ascii="Calibri" w:eastAsia="Times New Roman" w:hAnsi="Calibri" w:cs="Times New Roman"/>
                  <w:color w:val="000000"/>
                </w:rPr>
                <w:t>497799</w:t>
              </w:r>
            </w:ins>
          </w:p>
        </w:tc>
        <w:tc>
          <w:tcPr>
            <w:tcW w:w="1080" w:type="dxa"/>
            <w:shd w:val="clear" w:color="auto" w:fill="auto"/>
            <w:noWrap/>
            <w:vAlign w:val="bottom"/>
            <w:hideMark/>
            <w:tcPrChange w:id="1312"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313" w:author="Antonova, Natalya V." w:date="2016-06-13T14:56:00Z"/>
                <w:rFonts w:ascii="Calibri" w:eastAsia="Times New Roman" w:hAnsi="Calibri" w:cs="Times New Roman"/>
                <w:color w:val="000000"/>
              </w:rPr>
            </w:pPr>
            <w:ins w:id="1314" w:author="Antonova, Natalya V." w:date="2016-06-13T14:56:00Z">
              <w:r w:rsidRPr="00B445A6">
                <w:rPr>
                  <w:rFonts w:ascii="Calibri" w:eastAsia="Times New Roman" w:hAnsi="Calibri" w:cs="Times New Roman"/>
                  <w:color w:val="000000"/>
                </w:rPr>
                <w:t>5368098</w:t>
              </w:r>
            </w:ins>
          </w:p>
        </w:tc>
        <w:tc>
          <w:tcPr>
            <w:tcW w:w="1364" w:type="dxa"/>
            <w:shd w:val="clear" w:color="auto" w:fill="auto"/>
            <w:noWrap/>
            <w:vAlign w:val="bottom"/>
            <w:hideMark/>
            <w:tcPrChange w:id="1315"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316" w:author="Antonova, Natalya V." w:date="2016-06-13T14:56:00Z"/>
                <w:rFonts w:ascii="Calibri" w:eastAsia="Times New Roman" w:hAnsi="Calibri" w:cs="Times New Roman"/>
                <w:color w:val="000000"/>
              </w:rPr>
            </w:pPr>
            <w:ins w:id="1317"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318"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319" w:author="Antonova, Natalya V." w:date="2016-06-13T14:56:00Z"/>
                <w:rFonts w:ascii="Calibri" w:eastAsia="Times New Roman" w:hAnsi="Calibri" w:cs="Times New Roman"/>
                <w:color w:val="000000"/>
              </w:rPr>
            </w:pPr>
            <w:ins w:id="1320" w:author="Antonova, Natalya V." w:date="2016-06-13T14:56:00Z">
              <w:r w:rsidRPr="00B445A6">
                <w:rPr>
                  <w:rFonts w:ascii="Calibri" w:eastAsia="Times New Roman" w:hAnsi="Calibri" w:cs="Times New Roman"/>
                  <w:color w:val="000000"/>
                </w:rPr>
                <w:t>GRTS</w:t>
              </w:r>
            </w:ins>
          </w:p>
        </w:tc>
        <w:tc>
          <w:tcPr>
            <w:tcW w:w="1112" w:type="dxa"/>
            <w:tcPrChange w:id="1321" w:author="Antonova, Natalya V." w:date="2016-06-13T16:25:00Z">
              <w:tcPr>
                <w:tcW w:w="960" w:type="dxa"/>
                <w:gridSpan w:val="2"/>
              </w:tcPr>
            </w:tcPrChange>
          </w:tcPr>
          <w:p w:rsidR="00B445A6" w:rsidRPr="00B445A6" w:rsidRDefault="00A20E0B" w:rsidP="00B445A6">
            <w:pPr>
              <w:spacing w:after="0" w:line="240" w:lineRule="auto"/>
              <w:jc w:val="right"/>
              <w:rPr>
                <w:ins w:id="1322" w:author="Antonova, Natalya V." w:date="2016-06-13T14:57:00Z"/>
                <w:rFonts w:ascii="Calibri" w:eastAsia="Times New Roman" w:hAnsi="Calibri" w:cs="Times New Roman"/>
                <w:color w:val="000000"/>
              </w:rPr>
            </w:pPr>
            <w:ins w:id="1323" w:author="Antonova, Natalya V." w:date="2016-06-13T16:28:00Z">
              <w:r w:rsidRPr="00A20E0B">
                <w:rPr>
                  <w:rFonts w:ascii="Calibri" w:eastAsia="Times New Roman" w:hAnsi="Calibri" w:cs="Times New Roman"/>
                  <w:color w:val="000000"/>
                </w:rPr>
                <w:t>544.64</w:t>
              </w:r>
            </w:ins>
          </w:p>
        </w:tc>
      </w:tr>
      <w:tr w:rsidR="00B445A6" w:rsidRPr="00B445A6" w:rsidTr="00936E69">
        <w:trPr>
          <w:trHeight w:val="300"/>
          <w:ins w:id="1324" w:author="Antonova, Natalya V." w:date="2016-06-13T14:56:00Z"/>
          <w:trPrChange w:id="1325" w:author="Antonova, Natalya V." w:date="2016-06-13T16:25:00Z">
            <w:trPr>
              <w:trHeight w:val="300"/>
            </w:trPr>
          </w:trPrChange>
        </w:trPr>
        <w:tc>
          <w:tcPr>
            <w:tcW w:w="984" w:type="dxa"/>
            <w:shd w:val="clear" w:color="auto" w:fill="auto"/>
            <w:noWrap/>
            <w:vAlign w:val="bottom"/>
            <w:hideMark/>
            <w:tcPrChange w:id="1326"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327" w:author="Antonova, Natalya V." w:date="2016-06-13T14:56:00Z"/>
                <w:rFonts w:ascii="Calibri" w:eastAsia="Times New Roman" w:hAnsi="Calibri" w:cs="Times New Roman"/>
                <w:color w:val="000000"/>
              </w:rPr>
            </w:pPr>
            <w:ins w:id="1328" w:author="Antonova, Natalya V." w:date="2016-06-13T14:56:00Z">
              <w:r w:rsidRPr="00B445A6">
                <w:rPr>
                  <w:rFonts w:ascii="Calibri" w:eastAsia="Times New Roman" w:hAnsi="Calibri" w:cs="Times New Roman"/>
                  <w:color w:val="000000"/>
                </w:rPr>
                <w:t>AC.3-4</w:t>
              </w:r>
            </w:ins>
          </w:p>
        </w:tc>
        <w:tc>
          <w:tcPr>
            <w:tcW w:w="1911" w:type="dxa"/>
            <w:shd w:val="clear" w:color="auto" w:fill="auto"/>
            <w:noWrap/>
            <w:vAlign w:val="bottom"/>
            <w:hideMark/>
            <w:tcPrChange w:id="1329"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330" w:author="Antonova, Natalya V." w:date="2016-06-13T14:56:00Z"/>
                <w:rFonts w:ascii="Calibri" w:eastAsia="Times New Roman" w:hAnsi="Calibri" w:cs="Times New Roman"/>
                <w:color w:val="000000"/>
              </w:rPr>
            </w:pPr>
            <w:ins w:id="1331" w:author="Antonova, Natalya V." w:date="2016-06-13T14:56:00Z">
              <w:r w:rsidRPr="00B445A6">
                <w:rPr>
                  <w:rFonts w:ascii="Calibri" w:eastAsia="Times New Roman" w:hAnsi="Calibri" w:cs="Times New Roman"/>
                  <w:color w:val="000000"/>
                </w:rPr>
                <w:t>Rotating Year 2</w:t>
              </w:r>
            </w:ins>
          </w:p>
        </w:tc>
        <w:tc>
          <w:tcPr>
            <w:tcW w:w="1156" w:type="dxa"/>
            <w:shd w:val="clear" w:color="auto" w:fill="auto"/>
            <w:noWrap/>
            <w:vAlign w:val="bottom"/>
            <w:hideMark/>
            <w:tcPrChange w:id="1332"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333" w:author="Antonova, Natalya V." w:date="2016-06-13T14:56:00Z"/>
                <w:rFonts w:ascii="Calibri" w:eastAsia="Times New Roman" w:hAnsi="Calibri" w:cs="Times New Roman"/>
                <w:color w:val="000000"/>
              </w:rPr>
            </w:pPr>
            <w:ins w:id="1334" w:author="Antonova, Natalya V." w:date="2016-06-13T14:56:00Z">
              <w:r w:rsidRPr="00B445A6">
                <w:rPr>
                  <w:rFonts w:ascii="Calibri" w:eastAsia="Times New Roman" w:hAnsi="Calibri" w:cs="Times New Roman"/>
                  <w:color w:val="000000"/>
                </w:rPr>
                <w:t>499460</w:t>
              </w:r>
            </w:ins>
          </w:p>
        </w:tc>
        <w:tc>
          <w:tcPr>
            <w:tcW w:w="1080" w:type="dxa"/>
            <w:shd w:val="clear" w:color="auto" w:fill="auto"/>
            <w:noWrap/>
            <w:vAlign w:val="bottom"/>
            <w:hideMark/>
            <w:tcPrChange w:id="1335"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336" w:author="Antonova, Natalya V." w:date="2016-06-13T14:56:00Z"/>
                <w:rFonts w:ascii="Calibri" w:eastAsia="Times New Roman" w:hAnsi="Calibri" w:cs="Times New Roman"/>
                <w:color w:val="000000"/>
              </w:rPr>
            </w:pPr>
            <w:ins w:id="1337" w:author="Antonova, Natalya V." w:date="2016-06-13T14:56:00Z">
              <w:r w:rsidRPr="00B445A6">
                <w:rPr>
                  <w:rFonts w:ascii="Calibri" w:eastAsia="Times New Roman" w:hAnsi="Calibri" w:cs="Times New Roman"/>
                  <w:color w:val="000000"/>
                </w:rPr>
                <w:t>5368643</w:t>
              </w:r>
            </w:ins>
          </w:p>
        </w:tc>
        <w:tc>
          <w:tcPr>
            <w:tcW w:w="1364" w:type="dxa"/>
            <w:shd w:val="clear" w:color="auto" w:fill="auto"/>
            <w:noWrap/>
            <w:vAlign w:val="bottom"/>
            <w:hideMark/>
            <w:tcPrChange w:id="1338"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339" w:author="Antonova, Natalya V." w:date="2016-06-13T14:56:00Z"/>
                <w:rFonts w:ascii="Calibri" w:eastAsia="Times New Roman" w:hAnsi="Calibri" w:cs="Times New Roman"/>
                <w:color w:val="000000"/>
              </w:rPr>
            </w:pPr>
            <w:ins w:id="1340"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341"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342" w:author="Antonova, Natalya V." w:date="2016-06-13T14:56:00Z"/>
                <w:rFonts w:ascii="Calibri" w:eastAsia="Times New Roman" w:hAnsi="Calibri" w:cs="Times New Roman"/>
                <w:color w:val="000000"/>
              </w:rPr>
            </w:pPr>
            <w:ins w:id="1343" w:author="Antonova, Natalya V." w:date="2016-06-13T14:56:00Z">
              <w:r w:rsidRPr="00B445A6">
                <w:rPr>
                  <w:rFonts w:ascii="Calibri" w:eastAsia="Times New Roman" w:hAnsi="Calibri" w:cs="Times New Roman"/>
                  <w:color w:val="000000"/>
                </w:rPr>
                <w:t>GRTS</w:t>
              </w:r>
            </w:ins>
          </w:p>
        </w:tc>
        <w:tc>
          <w:tcPr>
            <w:tcW w:w="1112" w:type="dxa"/>
            <w:tcPrChange w:id="1344" w:author="Antonova, Natalya V." w:date="2016-06-13T16:25:00Z">
              <w:tcPr>
                <w:tcW w:w="960" w:type="dxa"/>
                <w:gridSpan w:val="2"/>
              </w:tcPr>
            </w:tcPrChange>
          </w:tcPr>
          <w:p w:rsidR="00B445A6" w:rsidRPr="00B445A6" w:rsidRDefault="00B445A6" w:rsidP="00B445A6">
            <w:pPr>
              <w:spacing w:after="0" w:line="240" w:lineRule="auto"/>
              <w:jc w:val="right"/>
              <w:rPr>
                <w:ins w:id="1345" w:author="Antonova, Natalya V." w:date="2016-06-13T14:57:00Z"/>
                <w:rFonts w:ascii="Calibri" w:eastAsia="Times New Roman" w:hAnsi="Calibri" w:cs="Times New Roman"/>
                <w:color w:val="000000"/>
              </w:rPr>
            </w:pPr>
          </w:p>
        </w:tc>
      </w:tr>
      <w:tr w:rsidR="00B445A6" w:rsidRPr="00B445A6" w:rsidTr="00936E69">
        <w:trPr>
          <w:trHeight w:val="300"/>
          <w:ins w:id="1346" w:author="Antonova, Natalya V." w:date="2016-06-13T14:56:00Z"/>
          <w:trPrChange w:id="1347" w:author="Antonova, Natalya V." w:date="2016-06-13T16:25:00Z">
            <w:trPr>
              <w:trHeight w:val="300"/>
            </w:trPr>
          </w:trPrChange>
        </w:trPr>
        <w:tc>
          <w:tcPr>
            <w:tcW w:w="984" w:type="dxa"/>
            <w:shd w:val="clear" w:color="auto" w:fill="auto"/>
            <w:noWrap/>
            <w:vAlign w:val="bottom"/>
            <w:hideMark/>
            <w:tcPrChange w:id="1348"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349" w:author="Antonova, Natalya V." w:date="2016-06-13T14:56:00Z"/>
                <w:rFonts w:ascii="Calibri" w:eastAsia="Times New Roman" w:hAnsi="Calibri" w:cs="Times New Roman"/>
                <w:color w:val="000000"/>
              </w:rPr>
            </w:pPr>
            <w:ins w:id="1350" w:author="Antonova, Natalya V." w:date="2016-06-13T14:56:00Z">
              <w:r w:rsidRPr="00B445A6">
                <w:rPr>
                  <w:rFonts w:ascii="Calibri" w:eastAsia="Times New Roman" w:hAnsi="Calibri" w:cs="Times New Roman"/>
                  <w:color w:val="000000"/>
                </w:rPr>
                <w:t>AC.3-4</w:t>
              </w:r>
            </w:ins>
          </w:p>
        </w:tc>
        <w:tc>
          <w:tcPr>
            <w:tcW w:w="1911" w:type="dxa"/>
            <w:shd w:val="clear" w:color="auto" w:fill="auto"/>
            <w:noWrap/>
            <w:vAlign w:val="bottom"/>
            <w:hideMark/>
            <w:tcPrChange w:id="1351"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352" w:author="Antonova, Natalya V." w:date="2016-06-13T14:56:00Z"/>
                <w:rFonts w:ascii="Calibri" w:eastAsia="Times New Roman" w:hAnsi="Calibri" w:cs="Times New Roman"/>
                <w:color w:val="000000"/>
              </w:rPr>
            </w:pPr>
            <w:ins w:id="1353" w:author="Antonova, Natalya V." w:date="2016-06-13T14:56:00Z">
              <w:r w:rsidRPr="00B445A6">
                <w:rPr>
                  <w:rFonts w:ascii="Calibri" w:eastAsia="Times New Roman" w:hAnsi="Calibri" w:cs="Times New Roman"/>
                  <w:color w:val="000000"/>
                </w:rPr>
                <w:t>Rotating Year 2</w:t>
              </w:r>
            </w:ins>
          </w:p>
        </w:tc>
        <w:tc>
          <w:tcPr>
            <w:tcW w:w="1156" w:type="dxa"/>
            <w:shd w:val="clear" w:color="auto" w:fill="auto"/>
            <w:noWrap/>
            <w:vAlign w:val="bottom"/>
            <w:hideMark/>
            <w:tcPrChange w:id="1354"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355" w:author="Antonova, Natalya V." w:date="2016-06-13T14:56:00Z"/>
                <w:rFonts w:ascii="Calibri" w:eastAsia="Times New Roman" w:hAnsi="Calibri" w:cs="Times New Roman"/>
                <w:color w:val="000000"/>
              </w:rPr>
            </w:pPr>
            <w:ins w:id="1356" w:author="Antonova, Natalya V." w:date="2016-06-13T14:56:00Z">
              <w:r w:rsidRPr="00B445A6">
                <w:rPr>
                  <w:rFonts w:ascii="Calibri" w:eastAsia="Times New Roman" w:hAnsi="Calibri" w:cs="Times New Roman"/>
                  <w:color w:val="000000"/>
                </w:rPr>
                <w:t>499460</w:t>
              </w:r>
            </w:ins>
          </w:p>
        </w:tc>
        <w:tc>
          <w:tcPr>
            <w:tcW w:w="1080" w:type="dxa"/>
            <w:shd w:val="clear" w:color="auto" w:fill="auto"/>
            <w:noWrap/>
            <w:vAlign w:val="bottom"/>
            <w:hideMark/>
            <w:tcPrChange w:id="1357"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358" w:author="Antonova, Natalya V." w:date="2016-06-13T14:56:00Z"/>
                <w:rFonts w:ascii="Calibri" w:eastAsia="Times New Roman" w:hAnsi="Calibri" w:cs="Times New Roman"/>
                <w:color w:val="000000"/>
              </w:rPr>
            </w:pPr>
            <w:ins w:id="1359" w:author="Antonova, Natalya V." w:date="2016-06-13T14:56:00Z">
              <w:r w:rsidRPr="00B445A6">
                <w:rPr>
                  <w:rFonts w:ascii="Calibri" w:eastAsia="Times New Roman" w:hAnsi="Calibri" w:cs="Times New Roman"/>
                  <w:color w:val="000000"/>
                </w:rPr>
                <w:t>5367015</w:t>
              </w:r>
            </w:ins>
          </w:p>
        </w:tc>
        <w:tc>
          <w:tcPr>
            <w:tcW w:w="1364" w:type="dxa"/>
            <w:shd w:val="clear" w:color="auto" w:fill="auto"/>
            <w:noWrap/>
            <w:vAlign w:val="bottom"/>
            <w:hideMark/>
            <w:tcPrChange w:id="1360"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361" w:author="Antonova, Natalya V." w:date="2016-06-13T14:56:00Z"/>
                <w:rFonts w:ascii="Calibri" w:eastAsia="Times New Roman" w:hAnsi="Calibri" w:cs="Times New Roman"/>
                <w:color w:val="000000"/>
              </w:rPr>
            </w:pPr>
            <w:ins w:id="1362"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363"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364" w:author="Antonova, Natalya V." w:date="2016-06-13T14:56:00Z"/>
                <w:rFonts w:ascii="Calibri" w:eastAsia="Times New Roman" w:hAnsi="Calibri" w:cs="Times New Roman"/>
                <w:color w:val="000000"/>
              </w:rPr>
            </w:pPr>
            <w:ins w:id="1365" w:author="Antonova, Natalya V." w:date="2016-06-13T14:56:00Z">
              <w:r w:rsidRPr="00B445A6">
                <w:rPr>
                  <w:rFonts w:ascii="Calibri" w:eastAsia="Times New Roman" w:hAnsi="Calibri" w:cs="Times New Roman"/>
                  <w:color w:val="000000"/>
                </w:rPr>
                <w:t>2015</w:t>
              </w:r>
            </w:ins>
          </w:p>
        </w:tc>
        <w:tc>
          <w:tcPr>
            <w:tcW w:w="1112" w:type="dxa"/>
            <w:tcPrChange w:id="1366" w:author="Antonova, Natalya V." w:date="2016-06-13T16:25:00Z">
              <w:tcPr>
                <w:tcW w:w="960" w:type="dxa"/>
                <w:gridSpan w:val="2"/>
              </w:tcPr>
            </w:tcPrChange>
          </w:tcPr>
          <w:p w:rsidR="00B445A6" w:rsidRPr="00B445A6" w:rsidRDefault="00A20E0B" w:rsidP="00B445A6">
            <w:pPr>
              <w:spacing w:after="0" w:line="240" w:lineRule="auto"/>
              <w:jc w:val="right"/>
              <w:rPr>
                <w:ins w:id="1367" w:author="Antonova, Natalya V." w:date="2016-06-13T14:57:00Z"/>
                <w:rFonts w:ascii="Calibri" w:eastAsia="Times New Roman" w:hAnsi="Calibri" w:cs="Times New Roman"/>
                <w:color w:val="000000"/>
              </w:rPr>
            </w:pPr>
            <w:ins w:id="1368" w:author="Antonova, Natalya V." w:date="2016-06-13T16:29:00Z">
              <w:r w:rsidRPr="00A20E0B">
                <w:rPr>
                  <w:rFonts w:ascii="Calibri" w:eastAsia="Times New Roman" w:hAnsi="Calibri" w:cs="Times New Roman"/>
                  <w:color w:val="000000"/>
                </w:rPr>
                <w:t>1628.14</w:t>
              </w:r>
            </w:ins>
          </w:p>
        </w:tc>
      </w:tr>
      <w:tr w:rsidR="00B445A6" w:rsidRPr="00B445A6" w:rsidTr="00936E69">
        <w:trPr>
          <w:trHeight w:val="300"/>
          <w:ins w:id="1369" w:author="Antonova, Natalya V." w:date="2016-06-13T14:56:00Z"/>
          <w:trPrChange w:id="1370" w:author="Antonova, Natalya V." w:date="2016-06-13T16:25:00Z">
            <w:trPr>
              <w:trHeight w:val="300"/>
            </w:trPr>
          </w:trPrChange>
        </w:trPr>
        <w:tc>
          <w:tcPr>
            <w:tcW w:w="984" w:type="dxa"/>
            <w:shd w:val="clear" w:color="auto" w:fill="auto"/>
            <w:noWrap/>
            <w:vAlign w:val="bottom"/>
            <w:hideMark/>
            <w:tcPrChange w:id="1371"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372" w:author="Antonova, Natalya V." w:date="2016-06-13T14:56:00Z"/>
                <w:rFonts w:ascii="Calibri" w:eastAsia="Times New Roman" w:hAnsi="Calibri" w:cs="Times New Roman"/>
                <w:color w:val="000000"/>
              </w:rPr>
            </w:pPr>
            <w:ins w:id="1373" w:author="Antonova, Natalya V." w:date="2016-06-13T14:56:00Z">
              <w:r w:rsidRPr="00B445A6">
                <w:rPr>
                  <w:rFonts w:ascii="Calibri" w:eastAsia="Times New Roman" w:hAnsi="Calibri" w:cs="Times New Roman"/>
                  <w:color w:val="000000"/>
                </w:rPr>
                <w:lastRenderedPageBreak/>
                <w:t>AC.3-5</w:t>
              </w:r>
            </w:ins>
          </w:p>
        </w:tc>
        <w:tc>
          <w:tcPr>
            <w:tcW w:w="1911" w:type="dxa"/>
            <w:shd w:val="clear" w:color="auto" w:fill="auto"/>
            <w:noWrap/>
            <w:vAlign w:val="bottom"/>
            <w:hideMark/>
            <w:tcPrChange w:id="1374"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375" w:author="Antonova, Natalya V." w:date="2016-06-13T14:56:00Z"/>
                <w:rFonts w:ascii="Calibri" w:eastAsia="Times New Roman" w:hAnsi="Calibri" w:cs="Times New Roman"/>
                <w:color w:val="000000"/>
              </w:rPr>
            </w:pPr>
            <w:ins w:id="1376" w:author="Antonova, Natalya V." w:date="2016-06-13T14:56:00Z">
              <w:r w:rsidRPr="00B445A6">
                <w:rPr>
                  <w:rFonts w:ascii="Calibri" w:eastAsia="Times New Roman" w:hAnsi="Calibri" w:cs="Times New Roman"/>
                  <w:color w:val="000000"/>
                </w:rPr>
                <w:t>Rotating Year 2</w:t>
              </w:r>
            </w:ins>
          </w:p>
        </w:tc>
        <w:tc>
          <w:tcPr>
            <w:tcW w:w="1156" w:type="dxa"/>
            <w:shd w:val="clear" w:color="auto" w:fill="auto"/>
            <w:noWrap/>
            <w:vAlign w:val="bottom"/>
            <w:hideMark/>
            <w:tcPrChange w:id="1377"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378" w:author="Antonova, Natalya V." w:date="2016-06-13T14:56:00Z"/>
                <w:rFonts w:ascii="Calibri" w:eastAsia="Times New Roman" w:hAnsi="Calibri" w:cs="Times New Roman"/>
                <w:color w:val="000000"/>
              </w:rPr>
            </w:pPr>
            <w:ins w:id="1379" w:author="Antonova, Natalya V." w:date="2016-06-13T14:56:00Z">
              <w:r w:rsidRPr="00B445A6">
                <w:rPr>
                  <w:rFonts w:ascii="Calibri" w:eastAsia="Times New Roman" w:hAnsi="Calibri" w:cs="Times New Roman"/>
                  <w:color w:val="000000"/>
                </w:rPr>
                <w:t>500704</w:t>
              </w:r>
            </w:ins>
          </w:p>
        </w:tc>
        <w:tc>
          <w:tcPr>
            <w:tcW w:w="1080" w:type="dxa"/>
            <w:shd w:val="clear" w:color="auto" w:fill="auto"/>
            <w:noWrap/>
            <w:vAlign w:val="bottom"/>
            <w:hideMark/>
            <w:tcPrChange w:id="1380"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381" w:author="Antonova, Natalya V." w:date="2016-06-13T14:56:00Z"/>
                <w:rFonts w:ascii="Calibri" w:eastAsia="Times New Roman" w:hAnsi="Calibri" w:cs="Times New Roman"/>
                <w:color w:val="000000"/>
              </w:rPr>
            </w:pPr>
            <w:ins w:id="1382" w:author="Antonova, Natalya V." w:date="2016-06-13T14:56:00Z">
              <w:r w:rsidRPr="00B445A6">
                <w:rPr>
                  <w:rFonts w:ascii="Calibri" w:eastAsia="Times New Roman" w:hAnsi="Calibri" w:cs="Times New Roman"/>
                  <w:color w:val="000000"/>
                </w:rPr>
                <w:t>5367748</w:t>
              </w:r>
            </w:ins>
          </w:p>
        </w:tc>
        <w:tc>
          <w:tcPr>
            <w:tcW w:w="1364" w:type="dxa"/>
            <w:shd w:val="clear" w:color="auto" w:fill="auto"/>
            <w:noWrap/>
            <w:vAlign w:val="bottom"/>
            <w:hideMark/>
            <w:tcPrChange w:id="1383"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384" w:author="Antonova, Natalya V." w:date="2016-06-13T14:56:00Z"/>
                <w:rFonts w:ascii="Calibri" w:eastAsia="Times New Roman" w:hAnsi="Calibri" w:cs="Times New Roman"/>
                <w:color w:val="000000"/>
              </w:rPr>
            </w:pPr>
            <w:ins w:id="1385"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386"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387" w:author="Antonova, Natalya V." w:date="2016-06-13T14:56:00Z"/>
                <w:rFonts w:ascii="Calibri" w:eastAsia="Times New Roman" w:hAnsi="Calibri" w:cs="Times New Roman"/>
                <w:color w:val="000000"/>
              </w:rPr>
            </w:pPr>
            <w:ins w:id="1388" w:author="Antonova, Natalya V." w:date="2016-06-13T14:56:00Z">
              <w:r w:rsidRPr="00B445A6">
                <w:rPr>
                  <w:rFonts w:ascii="Calibri" w:eastAsia="Times New Roman" w:hAnsi="Calibri" w:cs="Times New Roman"/>
                  <w:color w:val="000000"/>
                </w:rPr>
                <w:t>2014</w:t>
              </w:r>
            </w:ins>
          </w:p>
        </w:tc>
        <w:tc>
          <w:tcPr>
            <w:tcW w:w="1112" w:type="dxa"/>
            <w:tcPrChange w:id="1389" w:author="Antonova, Natalya V." w:date="2016-06-13T16:25:00Z">
              <w:tcPr>
                <w:tcW w:w="960" w:type="dxa"/>
                <w:gridSpan w:val="2"/>
              </w:tcPr>
            </w:tcPrChange>
          </w:tcPr>
          <w:p w:rsidR="00B445A6" w:rsidRPr="00B445A6" w:rsidRDefault="00B445A6" w:rsidP="00B445A6">
            <w:pPr>
              <w:spacing w:after="0" w:line="240" w:lineRule="auto"/>
              <w:jc w:val="right"/>
              <w:rPr>
                <w:ins w:id="1390" w:author="Antonova, Natalya V." w:date="2016-06-13T14:57:00Z"/>
                <w:rFonts w:ascii="Calibri" w:eastAsia="Times New Roman" w:hAnsi="Calibri" w:cs="Times New Roman"/>
                <w:color w:val="000000"/>
              </w:rPr>
            </w:pPr>
          </w:p>
        </w:tc>
      </w:tr>
      <w:tr w:rsidR="00B445A6" w:rsidRPr="00B445A6" w:rsidTr="00936E69">
        <w:trPr>
          <w:trHeight w:val="300"/>
          <w:ins w:id="1391" w:author="Antonova, Natalya V." w:date="2016-06-13T14:56:00Z"/>
          <w:trPrChange w:id="1392" w:author="Antonova, Natalya V." w:date="2016-06-13T16:25:00Z">
            <w:trPr>
              <w:trHeight w:val="300"/>
            </w:trPr>
          </w:trPrChange>
        </w:trPr>
        <w:tc>
          <w:tcPr>
            <w:tcW w:w="984" w:type="dxa"/>
            <w:shd w:val="clear" w:color="auto" w:fill="auto"/>
            <w:noWrap/>
            <w:vAlign w:val="bottom"/>
            <w:hideMark/>
            <w:tcPrChange w:id="1393"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394" w:author="Antonova, Natalya V." w:date="2016-06-13T14:56:00Z"/>
                <w:rFonts w:ascii="Calibri" w:eastAsia="Times New Roman" w:hAnsi="Calibri" w:cs="Times New Roman"/>
                <w:color w:val="000000"/>
              </w:rPr>
            </w:pPr>
            <w:ins w:id="1395" w:author="Antonova, Natalya V." w:date="2016-06-13T14:56:00Z">
              <w:r w:rsidRPr="00B445A6">
                <w:rPr>
                  <w:rFonts w:ascii="Calibri" w:eastAsia="Times New Roman" w:hAnsi="Calibri" w:cs="Times New Roman"/>
                  <w:color w:val="000000"/>
                </w:rPr>
                <w:t>AC.3-5</w:t>
              </w:r>
            </w:ins>
          </w:p>
        </w:tc>
        <w:tc>
          <w:tcPr>
            <w:tcW w:w="1911" w:type="dxa"/>
            <w:shd w:val="clear" w:color="auto" w:fill="auto"/>
            <w:noWrap/>
            <w:vAlign w:val="bottom"/>
            <w:hideMark/>
            <w:tcPrChange w:id="1396"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397" w:author="Antonova, Natalya V." w:date="2016-06-13T14:56:00Z"/>
                <w:rFonts w:ascii="Calibri" w:eastAsia="Times New Roman" w:hAnsi="Calibri" w:cs="Times New Roman"/>
                <w:color w:val="000000"/>
              </w:rPr>
            </w:pPr>
            <w:ins w:id="1398" w:author="Antonova, Natalya V." w:date="2016-06-13T14:56:00Z">
              <w:r w:rsidRPr="00B445A6">
                <w:rPr>
                  <w:rFonts w:ascii="Calibri" w:eastAsia="Times New Roman" w:hAnsi="Calibri" w:cs="Times New Roman"/>
                  <w:color w:val="000000"/>
                </w:rPr>
                <w:t>Rotating Year 2</w:t>
              </w:r>
            </w:ins>
          </w:p>
        </w:tc>
        <w:tc>
          <w:tcPr>
            <w:tcW w:w="1156" w:type="dxa"/>
            <w:shd w:val="clear" w:color="auto" w:fill="auto"/>
            <w:noWrap/>
            <w:vAlign w:val="bottom"/>
            <w:hideMark/>
            <w:tcPrChange w:id="1399"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400" w:author="Antonova, Natalya V." w:date="2016-06-13T14:56:00Z"/>
                <w:rFonts w:ascii="Calibri" w:eastAsia="Times New Roman" w:hAnsi="Calibri" w:cs="Times New Roman"/>
                <w:color w:val="000000"/>
              </w:rPr>
            </w:pPr>
            <w:ins w:id="1401" w:author="Antonova, Natalya V." w:date="2016-06-13T14:56:00Z">
              <w:r w:rsidRPr="00B445A6">
                <w:rPr>
                  <w:rFonts w:ascii="Calibri" w:eastAsia="Times New Roman" w:hAnsi="Calibri" w:cs="Times New Roman"/>
                  <w:color w:val="000000"/>
                </w:rPr>
                <w:t>500704</w:t>
              </w:r>
            </w:ins>
          </w:p>
        </w:tc>
        <w:tc>
          <w:tcPr>
            <w:tcW w:w="1080" w:type="dxa"/>
            <w:shd w:val="clear" w:color="auto" w:fill="auto"/>
            <w:noWrap/>
            <w:vAlign w:val="bottom"/>
            <w:hideMark/>
            <w:tcPrChange w:id="1402"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403" w:author="Antonova, Natalya V." w:date="2016-06-13T14:56:00Z"/>
                <w:rFonts w:ascii="Calibri" w:eastAsia="Times New Roman" w:hAnsi="Calibri" w:cs="Times New Roman"/>
                <w:color w:val="000000"/>
              </w:rPr>
            </w:pPr>
            <w:ins w:id="1404" w:author="Antonova, Natalya V." w:date="2016-06-13T14:56:00Z">
              <w:r w:rsidRPr="00B445A6">
                <w:rPr>
                  <w:rFonts w:ascii="Calibri" w:eastAsia="Times New Roman" w:hAnsi="Calibri" w:cs="Times New Roman"/>
                  <w:color w:val="000000"/>
                </w:rPr>
                <w:t>5366879</w:t>
              </w:r>
            </w:ins>
          </w:p>
        </w:tc>
        <w:tc>
          <w:tcPr>
            <w:tcW w:w="1364" w:type="dxa"/>
            <w:shd w:val="clear" w:color="auto" w:fill="auto"/>
            <w:noWrap/>
            <w:vAlign w:val="bottom"/>
            <w:hideMark/>
            <w:tcPrChange w:id="1405"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406" w:author="Antonova, Natalya V." w:date="2016-06-13T14:56:00Z"/>
                <w:rFonts w:ascii="Calibri" w:eastAsia="Times New Roman" w:hAnsi="Calibri" w:cs="Times New Roman"/>
                <w:color w:val="000000"/>
              </w:rPr>
            </w:pPr>
            <w:ins w:id="1407"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408"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409" w:author="Antonova, Natalya V." w:date="2016-06-13T14:56:00Z"/>
                <w:rFonts w:ascii="Calibri" w:eastAsia="Times New Roman" w:hAnsi="Calibri" w:cs="Times New Roman"/>
                <w:color w:val="000000"/>
              </w:rPr>
            </w:pPr>
            <w:ins w:id="1410" w:author="Antonova, Natalya V." w:date="2016-06-13T14:56:00Z">
              <w:r w:rsidRPr="00B445A6">
                <w:rPr>
                  <w:rFonts w:ascii="Calibri" w:eastAsia="Times New Roman" w:hAnsi="Calibri" w:cs="Times New Roman"/>
                  <w:color w:val="000000"/>
                </w:rPr>
                <w:t>2015</w:t>
              </w:r>
            </w:ins>
          </w:p>
        </w:tc>
        <w:tc>
          <w:tcPr>
            <w:tcW w:w="1112" w:type="dxa"/>
            <w:tcPrChange w:id="1411" w:author="Antonova, Natalya V." w:date="2016-06-13T16:25:00Z">
              <w:tcPr>
                <w:tcW w:w="960" w:type="dxa"/>
                <w:gridSpan w:val="2"/>
              </w:tcPr>
            </w:tcPrChange>
          </w:tcPr>
          <w:p w:rsidR="00B445A6" w:rsidRPr="00B445A6" w:rsidRDefault="00A20E0B" w:rsidP="00B445A6">
            <w:pPr>
              <w:spacing w:after="0" w:line="240" w:lineRule="auto"/>
              <w:jc w:val="right"/>
              <w:rPr>
                <w:ins w:id="1412" w:author="Antonova, Natalya V." w:date="2016-06-13T14:57:00Z"/>
                <w:rFonts w:ascii="Calibri" w:eastAsia="Times New Roman" w:hAnsi="Calibri" w:cs="Times New Roman"/>
                <w:color w:val="000000"/>
              </w:rPr>
            </w:pPr>
            <w:ins w:id="1413" w:author="Antonova, Natalya V." w:date="2016-06-13T16:29:00Z">
              <w:r w:rsidRPr="00A20E0B">
                <w:rPr>
                  <w:rFonts w:ascii="Calibri" w:eastAsia="Times New Roman" w:hAnsi="Calibri" w:cs="Times New Roman"/>
                  <w:color w:val="000000"/>
                </w:rPr>
                <w:t>869.35</w:t>
              </w:r>
            </w:ins>
          </w:p>
        </w:tc>
      </w:tr>
      <w:tr w:rsidR="00B445A6" w:rsidRPr="00B445A6" w:rsidTr="00936E69">
        <w:trPr>
          <w:trHeight w:val="300"/>
          <w:ins w:id="1414" w:author="Antonova, Natalya V." w:date="2016-06-13T14:56:00Z"/>
          <w:trPrChange w:id="1415" w:author="Antonova, Natalya V." w:date="2016-06-13T16:25:00Z">
            <w:trPr>
              <w:trHeight w:val="300"/>
            </w:trPr>
          </w:trPrChange>
        </w:trPr>
        <w:tc>
          <w:tcPr>
            <w:tcW w:w="984" w:type="dxa"/>
            <w:shd w:val="clear" w:color="auto" w:fill="auto"/>
            <w:noWrap/>
            <w:vAlign w:val="bottom"/>
            <w:hideMark/>
            <w:tcPrChange w:id="1416"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417" w:author="Antonova, Natalya V." w:date="2016-06-13T14:56:00Z"/>
                <w:rFonts w:ascii="Calibri" w:eastAsia="Times New Roman" w:hAnsi="Calibri" w:cs="Times New Roman"/>
                <w:color w:val="000000"/>
              </w:rPr>
            </w:pPr>
            <w:ins w:id="1418" w:author="Antonova, Natalya V." w:date="2016-06-13T14:56:00Z">
              <w:r w:rsidRPr="00B445A6">
                <w:rPr>
                  <w:rFonts w:ascii="Calibri" w:eastAsia="Times New Roman" w:hAnsi="Calibri" w:cs="Times New Roman"/>
                  <w:color w:val="000000"/>
                </w:rPr>
                <w:t>AC.4-1</w:t>
              </w:r>
            </w:ins>
          </w:p>
        </w:tc>
        <w:tc>
          <w:tcPr>
            <w:tcW w:w="1911" w:type="dxa"/>
            <w:shd w:val="clear" w:color="auto" w:fill="auto"/>
            <w:noWrap/>
            <w:vAlign w:val="bottom"/>
            <w:hideMark/>
            <w:tcPrChange w:id="1419"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420" w:author="Antonova, Natalya V." w:date="2016-06-13T14:56:00Z"/>
                <w:rFonts w:ascii="Calibri" w:eastAsia="Times New Roman" w:hAnsi="Calibri" w:cs="Times New Roman"/>
                <w:color w:val="000000"/>
              </w:rPr>
            </w:pPr>
            <w:ins w:id="1421" w:author="Antonova, Natalya V." w:date="2016-06-13T14:56:00Z">
              <w:r w:rsidRPr="00B445A6">
                <w:rPr>
                  <w:rFonts w:ascii="Calibri" w:eastAsia="Times New Roman" w:hAnsi="Calibri" w:cs="Times New Roman"/>
                  <w:color w:val="000000"/>
                </w:rPr>
                <w:t>Rotating Year 3</w:t>
              </w:r>
            </w:ins>
          </w:p>
        </w:tc>
        <w:tc>
          <w:tcPr>
            <w:tcW w:w="1156" w:type="dxa"/>
            <w:shd w:val="clear" w:color="auto" w:fill="auto"/>
            <w:noWrap/>
            <w:vAlign w:val="bottom"/>
            <w:hideMark/>
            <w:tcPrChange w:id="1422"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423" w:author="Antonova, Natalya V." w:date="2016-06-13T14:56:00Z"/>
                <w:rFonts w:ascii="Calibri" w:eastAsia="Times New Roman" w:hAnsi="Calibri" w:cs="Times New Roman"/>
                <w:color w:val="000000"/>
              </w:rPr>
            </w:pPr>
            <w:ins w:id="1424" w:author="Antonova, Natalya V." w:date="2016-06-13T14:56:00Z">
              <w:r w:rsidRPr="00B445A6">
                <w:rPr>
                  <w:rFonts w:ascii="Calibri" w:eastAsia="Times New Roman" w:hAnsi="Calibri" w:cs="Times New Roman"/>
                  <w:color w:val="000000"/>
                </w:rPr>
                <w:t>498523</w:t>
              </w:r>
            </w:ins>
          </w:p>
        </w:tc>
        <w:tc>
          <w:tcPr>
            <w:tcW w:w="1080" w:type="dxa"/>
            <w:shd w:val="clear" w:color="auto" w:fill="auto"/>
            <w:noWrap/>
            <w:vAlign w:val="bottom"/>
            <w:hideMark/>
            <w:tcPrChange w:id="1425"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426" w:author="Antonova, Natalya V." w:date="2016-06-13T14:56:00Z"/>
                <w:rFonts w:ascii="Calibri" w:eastAsia="Times New Roman" w:hAnsi="Calibri" w:cs="Times New Roman"/>
                <w:color w:val="000000"/>
              </w:rPr>
            </w:pPr>
            <w:ins w:id="1427" w:author="Antonova, Natalya V." w:date="2016-06-13T14:56:00Z">
              <w:r w:rsidRPr="00B445A6">
                <w:rPr>
                  <w:rFonts w:ascii="Calibri" w:eastAsia="Times New Roman" w:hAnsi="Calibri" w:cs="Times New Roman"/>
                  <w:color w:val="000000"/>
                </w:rPr>
                <w:t>5368643</w:t>
              </w:r>
            </w:ins>
          </w:p>
        </w:tc>
        <w:tc>
          <w:tcPr>
            <w:tcW w:w="1364" w:type="dxa"/>
            <w:shd w:val="clear" w:color="auto" w:fill="auto"/>
            <w:noWrap/>
            <w:vAlign w:val="bottom"/>
            <w:hideMark/>
            <w:tcPrChange w:id="1428"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429" w:author="Antonova, Natalya V." w:date="2016-06-13T14:56:00Z"/>
                <w:rFonts w:ascii="Calibri" w:eastAsia="Times New Roman" w:hAnsi="Calibri" w:cs="Times New Roman"/>
                <w:color w:val="000000"/>
              </w:rPr>
            </w:pPr>
            <w:ins w:id="1430"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431"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432" w:author="Antonova, Natalya V." w:date="2016-06-13T14:56:00Z"/>
                <w:rFonts w:ascii="Calibri" w:eastAsia="Times New Roman" w:hAnsi="Calibri" w:cs="Times New Roman"/>
                <w:color w:val="000000"/>
              </w:rPr>
            </w:pPr>
            <w:ins w:id="1433" w:author="Antonova, Natalya V." w:date="2016-06-13T14:56:00Z">
              <w:r w:rsidRPr="00B445A6">
                <w:rPr>
                  <w:rFonts w:ascii="Calibri" w:eastAsia="Times New Roman" w:hAnsi="Calibri" w:cs="Times New Roman"/>
                  <w:color w:val="000000"/>
                </w:rPr>
                <w:t>GRTS</w:t>
              </w:r>
            </w:ins>
          </w:p>
        </w:tc>
        <w:tc>
          <w:tcPr>
            <w:tcW w:w="1112" w:type="dxa"/>
            <w:tcPrChange w:id="1434" w:author="Antonova, Natalya V." w:date="2016-06-13T16:25:00Z">
              <w:tcPr>
                <w:tcW w:w="960" w:type="dxa"/>
                <w:gridSpan w:val="2"/>
              </w:tcPr>
            </w:tcPrChange>
          </w:tcPr>
          <w:p w:rsidR="00B445A6" w:rsidRPr="00B445A6" w:rsidRDefault="00B445A6" w:rsidP="00B445A6">
            <w:pPr>
              <w:spacing w:after="0" w:line="240" w:lineRule="auto"/>
              <w:jc w:val="right"/>
              <w:rPr>
                <w:ins w:id="1435" w:author="Antonova, Natalya V." w:date="2016-06-13T14:57:00Z"/>
                <w:rFonts w:ascii="Calibri" w:eastAsia="Times New Roman" w:hAnsi="Calibri" w:cs="Times New Roman"/>
                <w:color w:val="000000"/>
              </w:rPr>
            </w:pPr>
          </w:p>
        </w:tc>
      </w:tr>
      <w:tr w:rsidR="00B445A6" w:rsidRPr="00B445A6" w:rsidTr="00936E69">
        <w:trPr>
          <w:trHeight w:val="300"/>
          <w:ins w:id="1436" w:author="Antonova, Natalya V." w:date="2016-06-13T14:56:00Z"/>
          <w:trPrChange w:id="1437" w:author="Antonova, Natalya V." w:date="2016-06-13T16:25:00Z">
            <w:trPr>
              <w:trHeight w:val="300"/>
            </w:trPr>
          </w:trPrChange>
        </w:trPr>
        <w:tc>
          <w:tcPr>
            <w:tcW w:w="984" w:type="dxa"/>
            <w:shd w:val="clear" w:color="auto" w:fill="auto"/>
            <w:noWrap/>
            <w:vAlign w:val="bottom"/>
            <w:hideMark/>
            <w:tcPrChange w:id="1438"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439" w:author="Antonova, Natalya V." w:date="2016-06-13T14:56:00Z"/>
                <w:rFonts w:ascii="Calibri" w:eastAsia="Times New Roman" w:hAnsi="Calibri" w:cs="Times New Roman"/>
                <w:color w:val="000000"/>
              </w:rPr>
            </w:pPr>
            <w:ins w:id="1440" w:author="Antonova, Natalya V." w:date="2016-06-13T14:56:00Z">
              <w:r w:rsidRPr="00B445A6">
                <w:rPr>
                  <w:rFonts w:ascii="Calibri" w:eastAsia="Times New Roman" w:hAnsi="Calibri" w:cs="Times New Roman"/>
                  <w:color w:val="000000"/>
                </w:rPr>
                <w:t>AC.4-1</w:t>
              </w:r>
            </w:ins>
          </w:p>
        </w:tc>
        <w:tc>
          <w:tcPr>
            <w:tcW w:w="1911" w:type="dxa"/>
            <w:shd w:val="clear" w:color="auto" w:fill="auto"/>
            <w:noWrap/>
            <w:vAlign w:val="bottom"/>
            <w:hideMark/>
            <w:tcPrChange w:id="1441"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442" w:author="Antonova, Natalya V." w:date="2016-06-13T14:56:00Z"/>
                <w:rFonts w:ascii="Calibri" w:eastAsia="Times New Roman" w:hAnsi="Calibri" w:cs="Times New Roman"/>
                <w:color w:val="000000"/>
              </w:rPr>
            </w:pPr>
            <w:ins w:id="1443" w:author="Antonova, Natalya V." w:date="2016-06-13T14:56:00Z">
              <w:r w:rsidRPr="00B445A6">
                <w:rPr>
                  <w:rFonts w:ascii="Calibri" w:eastAsia="Times New Roman" w:hAnsi="Calibri" w:cs="Times New Roman"/>
                  <w:color w:val="000000"/>
                </w:rPr>
                <w:t>Rotating Year 3</w:t>
              </w:r>
            </w:ins>
          </w:p>
        </w:tc>
        <w:tc>
          <w:tcPr>
            <w:tcW w:w="1156" w:type="dxa"/>
            <w:shd w:val="clear" w:color="auto" w:fill="auto"/>
            <w:noWrap/>
            <w:vAlign w:val="bottom"/>
            <w:hideMark/>
            <w:tcPrChange w:id="1444"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445" w:author="Antonova, Natalya V." w:date="2016-06-13T14:56:00Z"/>
                <w:rFonts w:ascii="Calibri" w:eastAsia="Times New Roman" w:hAnsi="Calibri" w:cs="Times New Roman"/>
                <w:color w:val="000000"/>
              </w:rPr>
            </w:pPr>
            <w:ins w:id="1446" w:author="Antonova, Natalya V." w:date="2016-06-13T14:56:00Z">
              <w:r w:rsidRPr="00B445A6">
                <w:rPr>
                  <w:rFonts w:ascii="Calibri" w:eastAsia="Times New Roman" w:hAnsi="Calibri" w:cs="Times New Roman"/>
                  <w:color w:val="000000"/>
                </w:rPr>
                <w:t>498523</w:t>
              </w:r>
            </w:ins>
          </w:p>
        </w:tc>
        <w:tc>
          <w:tcPr>
            <w:tcW w:w="1080" w:type="dxa"/>
            <w:shd w:val="clear" w:color="auto" w:fill="auto"/>
            <w:noWrap/>
            <w:vAlign w:val="bottom"/>
            <w:hideMark/>
            <w:tcPrChange w:id="1447"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448" w:author="Antonova, Natalya V." w:date="2016-06-13T14:56:00Z"/>
                <w:rFonts w:ascii="Calibri" w:eastAsia="Times New Roman" w:hAnsi="Calibri" w:cs="Times New Roman"/>
                <w:color w:val="000000"/>
              </w:rPr>
            </w:pPr>
            <w:ins w:id="1449" w:author="Antonova, Natalya V." w:date="2016-06-13T14:56:00Z">
              <w:r w:rsidRPr="00B445A6">
                <w:rPr>
                  <w:rFonts w:ascii="Calibri" w:eastAsia="Times New Roman" w:hAnsi="Calibri" w:cs="Times New Roman"/>
                  <w:color w:val="000000"/>
                </w:rPr>
                <w:t>5367229</w:t>
              </w:r>
            </w:ins>
          </w:p>
        </w:tc>
        <w:tc>
          <w:tcPr>
            <w:tcW w:w="1364" w:type="dxa"/>
            <w:shd w:val="clear" w:color="auto" w:fill="auto"/>
            <w:noWrap/>
            <w:vAlign w:val="bottom"/>
            <w:hideMark/>
            <w:tcPrChange w:id="1450"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451" w:author="Antonova, Natalya V." w:date="2016-06-13T14:56:00Z"/>
                <w:rFonts w:ascii="Calibri" w:eastAsia="Times New Roman" w:hAnsi="Calibri" w:cs="Times New Roman"/>
                <w:color w:val="000000"/>
              </w:rPr>
            </w:pPr>
            <w:ins w:id="1452"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453"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454" w:author="Antonova, Natalya V." w:date="2016-06-13T14:56:00Z"/>
                <w:rFonts w:ascii="Calibri" w:eastAsia="Times New Roman" w:hAnsi="Calibri" w:cs="Times New Roman"/>
                <w:color w:val="000000"/>
              </w:rPr>
            </w:pPr>
            <w:ins w:id="1455" w:author="Antonova, Natalya V." w:date="2016-06-13T14:56:00Z">
              <w:r w:rsidRPr="00B445A6">
                <w:rPr>
                  <w:rFonts w:ascii="Calibri" w:eastAsia="Times New Roman" w:hAnsi="Calibri" w:cs="Times New Roman"/>
                  <w:color w:val="000000"/>
                </w:rPr>
                <w:t>2009</w:t>
              </w:r>
            </w:ins>
          </w:p>
        </w:tc>
        <w:tc>
          <w:tcPr>
            <w:tcW w:w="1112" w:type="dxa"/>
            <w:tcPrChange w:id="1456" w:author="Antonova, Natalya V." w:date="2016-06-13T16:25:00Z">
              <w:tcPr>
                <w:tcW w:w="960" w:type="dxa"/>
                <w:gridSpan w:val="2"/>
              </w:tcPr>
            </w:tcPrChange>
          </w:tcPr>
          <w:p w:rsidR="00B445A6" w:rsidRPr="00B445A6" w:rsidRDefault="00A20E0B" w:rsidP="00B445A6">
            <w:pPr>
              <w:spacing w:after="0" w:line="240" w:lineRule="auto"/>
              <w:jc w:val="right"/>
              <w:rPr>
                <w:ins w:id="1457" w:author="Antonova, Natalya V." w:date="2016-06-13T14:57:00Z"/>
                <w:rFonts w:ascii="Calibri" w:eastAsia="Times New Roman" w:hAnsi="Calibri" w:cs="Times New Roman"/>
                <w:color w:val="000000"/>
              </w:rPr>
            </w:pPr>
            <w:ins w:id="1458" w:author="Antonova, Natalya V." w:date="2016-06-13T16:29:00Z">
              <w:r w:rsidRPr="00A20E0B">
                <w:rPr>
                  <w:rFonts w:ascii="Calibri" w:eastAsia="Times New Roman" w:hAnsi="Calibri" w:cs="Times New Roman"/>
                  <w:color w:val="000000"/>
                </w:rPr>
                <w:t>1414.49</w:t>
              </w:r>
            </w:ins>
          </w:p>
        </w:tc>
      </w:tr>
      <w:tr w:rsidR="00B445A6" w:rsidRPr="00B445A6" w:rsidTr="00936E69">
        <w:trPr>
          <w:trHeight w:val="300"/>
          <w:ins w:id="1459" w:author="Antonova, Natalya V." w:date="2016-06-13T14:56:00Z"/>
          <w:trPrChange w:id="1460" w:author="Antonova, Natalya V." w:date="2016-06-13T16:25:00Z">
            <w:trPr>
              <w:trHeight w:val="300"/>
            </w:trPr>
          </w:trPrChange>
        </w:trPr>
        <w:tc>
          <w:tcPr>
            <w:tcW w:w="984" w:type="dxa"/>
            <w:shd w:val="clear" w:color="auto" w:fill="auto"/>
            <w:noWrap/>
            <w:vAlign w:val="bottom"/>
            <w:hideMark/>
            <w:tcPrChange w:id="1461"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462" w:author="Antonova, Natalya V." w:date="2016-06-13T14:56:00Z"/>
                <w:rFonts w:ascii="Calibri" w:eastAsia="Times New Roman" w:hAnsi="Calibri" w:cs="Times New Roman"/>
                <w:color w:val="000000"/>
              </w:rPr>
            </w:pPr>
            <w:ins w:id="1463" w:author="Antonova, Natalya V." w:date="2016-06-13T14:56:00Z">
              <w:r w:rsidRPr="00B445A6">
                <w:rPr>
                  <w:rFonts w:ascii="Calibri" w:eastAsia="Times New Roman" w:hAnsi="Calibri" w:cs="Times New Roman"/>
                  <w:color w:val="000000"/>
                </w:rPr>
                <w:t>AC.4-2</w:t>
              </w:r>
            </w:ins>
          </w:p>
        </w:tc>
        <w:tc>
          <w:tcPr>
            <w:tcW w:w="1911" w:type="dxa"/>
            <w:shd w:val="clear" w:color="auto" w:fill="auto"/>
            <w:noWrap/>
            <w:vAlign w:val="bottom"/>
            <w:hideMark/>
            <w:tcPrChange w:id="1464"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465" w:author="Antonova, Natalya V." w:date="2016-06-13T14:56:00Z"/>
                <w:rFonts w:ascii="Calibri" w:eastAsia="Times New Roman" w:hAnsi="Calibri" w:cs="Times New Roman"/>
                <w:color w:val="000000"/>
              </w:rPr>
            </w:pPr>
            <w:ins w:id="1466" w:author="Antonova, Natalya V." w:date="2016-06-13T14:56:00Z">
              <w:r w:rsidRPr="00B445A6">
                <w:rPr>
                  <w:rFonts w:ascii="Calibri" w:eastAsia="Times New Roman" w:hAnsi="Calibri" w:cs="Times New Roman"/>
                  <w:color w:val="000000"/>
                </w:rPr>
                <w:t>Rotating Year 3</w:t>
              </w:r>
            </w:ins>
          </w:p>
        </w:tc>
        <w:tc>
          <w:tcPr>
            <w:tcW w:w="1156" w:type="dxa"/>
            <w:shd w:val="clear" w:color="auto" w:fill="auto"/>
            <w:noWrap/>
            <w:vAlign w:val="bottom"/>
            <w:hideMark/>
            <w:tcPrChange w:id="1467"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468" w:author="Antonova, Natalya V." w:date="2016-06-13T14:56:00Z"/>
                <w:rFonts w:ascii="Calibri" w:eastAsia="Times New Roman" w:hAnsi="Calibri" w:cs="Times New Roman"/>
                <w:color w:val="000000"/>
              </w:rPr>
            </w:pPr>
            <w:ins w:id="1469" w:author="Antonova, Natalya V." w:date="2016-06-13T14:56:00Z">
              <w:r w:rsidRPr="00B445A6">
                <w:rPr>
                  <w:rFonts w:ascii="Calibri" w:eastAsia="Times New Roman" w:hAnsi="Calibri" w:cs="Times New Roman"/>
                  <w:color w:val="000000"/>
                </w:rPr>
                <w:t>500217</w:t>
              </w:r>
            </w:ins>
          </w:p>
        </w:tc>
        <w:tc>
          <w:tcPr>
            <w:tcW w:w="1080" w:type="dxa"/>
            <w:shd w:val="clear" w:color="auto" w:fill="auto"/>
            <w:noWrap/>
            <w:vAlign w:val="bottom"/>
            <w:hideMark/>
            <w:tcPrChange w:id="1470"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471" w:author="Antonova, Natalya V." w:date="2016-06-13T14:56:00Z"/>
                <w:rFonts w:ascii="Calibri" w:eastAsia="Times New Roman" w:hAnsi="Calibri" w:cs="Times New Roman"/>
                <w:color w:val="000000"/>
              </w:rPr>
            </w:pPr>
            <w:ins w:id="1472" w:author="Antonova, Natalya V." w:date="2016-06-13T14:56:00Z">
              <w:r w:rsidRPr="00B445A6">
                <w:rPr>
                  <w:rFonts w:ascii="Calibri" w:eastAsia="Times New Roman" w:hAnsi="Calibri" w:cs="Times New Roman"/>
                  <w:color w:val="000000"/>
                </w:rPr>
                <w:t>5368028</w:t>
              </w:r>
            </w:ins>
          </w:p>
        </w:tc>
        <w:tc>
          <w:tcPr>
            <w:tcW w:w="1364" w:type="dxa"/>
            <w:shd w:val="clear" w:color="auto" w:fill="auto"/>
            <w:noWrap/>
            <w:vAlign w:val="bottom"/>
            <w:hideMark/>
            <w:tcPrChange w:id="1473"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474" w:author="Antonova, Natalya V." w:date="2016-06-13T14:56:00Z"/>
                <w:rFonts w:ascii="Calibri" w:eastAsia="Times New Roman" w:hAnsi="Calibri" w:cs="Times New Roman"/>
                <w:color w:val="000000"/>
              </w:rPr>
            </w:pPr>
            <w:ins w:id="1475"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476"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477" w:author="Antonova, Natalya V." w:date="2016-06-13T14:56:00Z"/>
                <w:rFonts w:ascii="Calibri" w:eastAsia="Times New Roman" w:hAnsi="Calibri" w:cs="Times New Roman"/>
                <w:color w:val="000000"/>
              </w:rPr>
            </w:pPr>
            <w:ins w:id="1478" w:author="Antonova, Natalya V." w:date="2016-06-13T14:56:00Z">
              <w:r w:rsidRPr="00B445A6">
                <w:rPr>
                  <w:rFonts w:ascii="Calibri" w:eastAsia="Times New Roman" w:hAnsi="Calibri" w:cs="Times New Roman"/>
                  <w:color w:val="000000"/>
                </w:rPr>
                <w:t>GRTS</w:t>
              </w:r>
            </w:ins>
          </w:p>
        </w:tc>
        <w:tc>
          <w:tcPr>
            <w:tcW w:w="1112" w:type="dxa"/>
            <w:tcPrChange w:id="1479" w:author="Antonova, Natalya V." w:date="2016-06-13T16:25:00Z">
              <w:tcPr>
                <w:tcW w:w="960" w:type="dxa"/>
                <w:gridSpan w:val="2"/>
              </w:tcPr>
            </w:tcPrChange>
          </w:tcPr>
          <w:p w:rsidR="00B445A6" w:rsidRPr="00B445A6" w:rsidRDefault="00B445A6" w:rsidP="00B445A6">
            <w:pPr>
              <w:spacing w:after="0" w:line="240" w:lineRule="auto"/>
              <w:jc w:val="right"/>
              <w:rPr>
                <w:ins w:id="1480" w:author="Antonova, Natalya V." w:date="2016-06-13T14:57:00Z"/>
                <w:rFonts w:ascii="Calibri" w:eastAsia="Times New Roman" w:hAnsi="Calibri" w:cs="Times New Roman"/>
                <w:color w:val="000000"/>
              </w:rPr>
            </w:pPr>
          </w:p>
        </w:tc>
      </w:tr>
      <w:tr w:rsidR="00B445A6" w:rsidRPr="00B445A6" w:rsidTr="00936E69">
        <w:trPr>
          <w:trHeight w:val="300"/>
          <w:ins w:id="1481" w:author="Antonova, Natalya V." w:date="2016-06-13T14:56:00Z"/>
          <w:trPrChange w:id="1482" w:author="Antonova, Natalya V." w:date="2016-06-13T16:25:00Z">
            <w:trPr>
              <w:trHeight w:val="300"/>
            </w:trPr>
          </w:trPrChange>
        </w:trPr>
        <w:tc>
          <w:tcPr>
            <w:tcW w:w="984" w:type="dxa"/>
            <w:shd w:val="clear" w:color="auto" w:fill="auto"/>
            <w:noWrap/>
            <w:vAlign w:val="bottom"/>
            <w:hideMark/>
            <w:tcPrChange w:id="1483"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484" w:author="Antonova, Natalya V." w:date="2016-06-13T14:56:00Z"/>
                <w:rFonts w:ascii="Calibri" w:eastAsia="Times New Roman" w:hAnsi="Calibri" w:cs="Times New Roman"/>
                <w:color w:val="000000"/>
              </w:rPr>
            </w:pPr>
            <w:ins w:id="1485" w:author="Antonova, Natalya V." w:date="2016-06-13T14:56:00Z">
              <w:r w:rsidRPr="00B445A6">
                <w:rPr>
                  <w:rFonts w:ascii="Calibri" w:eastAsia="Times New Roman" w:hAnsi="Calibri" w:cs="Times New Roman"/>
                  <w:color w:val="000000"/>
                </w:rPr>
                <w:t>AC.4-2</w:t>
              </w:r>
            </w:ins>
          </w:p>
        </w:tc>
        <w:tc>
          <w:tcPr>
            <w:tcW w:w="1911" w:type="dxa"/>
            <w:shd w:val="clear" w:color="auto" w:fill="auto"/>
            <w:noWrap/>
            <w:vAlign w:val="bottom"/>
            <w:hideMark/>
            <w:tcPrChange w:id="1486"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487" w:author="Antonova, Natalya V." w:date="2016-06-13T14:56:00Z"/>
                <w:rFonts w:ascii="Calibri" w:eastAsia="Times New Roman" w:hAnsi="Calibri" w:cs="Times New Roman"/>
                <w:color w:val="000000"/>
              </w:rPr>
            </w:pPr>
            <w:ins w:id="1488" w:author="Antonova, Natalya V." w:date="2016-06-13T14:56:00Z">
              <w:r w:rsidRPr="00B445A6">
                <w:rPr>
                  <w:rFonts w:ascii="Calibri" w:eastAsia="Times New Roman" w:hAnsi="Calibri" w:cs="Times New Roman"/>
                  <w:color w:val="000000"/>
                </w:rPr>
                <w:t>Rotating Year 3</w:t>
              </w:r>
            </w:ins>
          </w:p>
        </w:tc>
        <w:tc>
          <w:tcPr>
            <w:tcW w:w="1156" w:type="dxa"/>
            <w:shd w:val="clear" w:color="auto" w:fill="auto"/>
            <w:noWrap/>
            <w:vAlign w:val="bottom"/>
            <w:hideMark/>
            <w:tcPrChange w:id="1489"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490" w:author="Antonova, Natalya V." w:date="2016-06-13T14:56:00Z"/>
                <w:rFonts w:ascii="Calibri" w:eastAsia="Times New Roman" w:hAnsi="Calibri" w:cs="Times New Roman"/>
                <w:color w:val="000000"/>
              </w:rPr>
            </w:pPr>
            <w:ins w:id="1491" w:author="Antonova, Natalya V." w:date="2016-06-13T14:56:00Z">
              <w:r w:rsidRPr="00B445A6">
                <w:rPr>
                  <w:rFonts w:ascii="Calibri" w:eastAsia="Times New Roman" w:hAnsi="Calibri" w:cs="Times New Roman"/>
                  <w:color w:val="000000"/>
                </w:rPr>
                <w:t>500217</w:t>
              </w:r>
            </w:ins>
          </w:p>
        </w:tc>
        <w:tc>
          <w:tcPr>
            <w:tcW w:w="1080" w:type="dxa"/>
            <w:shd w:val="clear" w:color="auto" w:fill="auto"/>
            <w:noWrap/>
            <w:vAlign w:val="bottom"/>
            <w:hideMark/>
            <w:tcPrChange w:id="1492"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493" w:author="Antonova, Natalya V." w:date="2016-06-13T14:56:00Z"/>
                <w:rFonts w:ascii="Calibri" w:eastAsia="Times New Roman" w:hAnsi="Calibri" w:cs="Times New Roman"/>
                <w:color w:val="000000"/>
              </w:rPr>
            </w:pPr>
            <w:ins w:id="1494" w:author="Antonova, Natalya V." w:date="2016-06-13T14:56:00Z">
              <w:r w:rsidRPr="00B445A6">
                <w:rPr>
                  <w:rFonts w:ascii="Calibri" w:eastAsia="Times New Roman" w:hAnsi="Calibri" w:cs="Times New Roman"/>
                  <w:color w:val="000000"/>
                </w:rPr>
                <w:t>5366906</w:t>
              </w:r>
            </w:ins>
          </w:p>
        </w:tc>
        <w:tc>
          <w:tcPr>
            <w:tcW w:w="1364" w:type="dxa"/>
            <w:shd w:val="clear" w:color="auto" w:fill="auto"/>
            <w:noWrap/>
            <w:vAlign w:val="bottom"/>
            <w:hideMark/>
            <w:tcPrChange w:id="1495"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496" w:author="Antonova, Natalya V." w:date="2016-06-13T14:56:00Z"/>
                <w:rFonts w:ascii="Calibri" w:eastAsia="Times New Roman" w:hAnsi="Calibri" w:cs="Times New Roman"/>
                <w:color w:val="000000"/>
              </w:rPr>
            </w:pPr>
            <w:ins w:id="1497"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498"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499" w:author="Antonova, Natalya V." w:date="2016-06-13T14:56:00Z"/>
                <w:rFonts w:ascii="Calibri" w:eastAsia="Times New Roman" w:hAnsi="Calibri" w:cs="Times New Roman"/>
                <w:color w:val="000000"/>
              </w:rPr>
            </w:pPr>
            <w:ins w:id="1500" w:author="Antonova, Natalya V." w:date="2016-06-13T14:56:00Z">
              <w:r w:rsidRPr="00B445A6">
                <w:rPr>
                  <w:rFonts w:ascii="Calibri" w:eastAsia="Times New Roman" w:hAnsi="Calibri" w:cs="Times New Roman"/>
                  <w:color w:val="000000"/>
                </w:rPr>
                <w:t>GRTS</w:t>
              </w:r>
            </w:ins>
          </w:p>
        </w:tc>
        <w:tc>
          <w:tcPr>
            <w:tcW w:w="1112" w:type="dxa"/>
            <w:tcPrChange w:id="1501" w:author="Antonova, Natalya V." w:date="2016-06-13T16:25:00Z">
              <w:tcPr>
                <w:tcW w:w="960" w:type="dxa"/>
                <w:gridSpan w:val="2"/>
              </w:tcPr>
            </w:tcPrChange>
          </w:tcPr>
          <w:p w:rsidR="00B445A6" w:rsidRPr="00B445A6" w:rsidRDefault="00A20E0B" w:rsidP="00B445A6">
            <w:pPr>
              <w:spacing w:after="0" w:line="240" w:lineRule="auto"/>
              <w:jc w:val="right"/>
              <w:rPr>
                <w:ins w:id="1502" w:author="Antonova, Natalya V." w:date="2016-06-13T14:57:00Z"/>
                <w:rFonts w:ascii="Calibri" w:eastAsia="Times New Roman" w:hAnsi="Calibri" w:cs="Times New Roman"/>
                <w:color w:val="000000"/>
              </w:rPr>
            </w:pPr>
            <w:ins w:id="1503" w:author="Antonova, Natalya V." w:date="2016-06-13T16:29:00Z">
              <w:r w:rsidRPr="00A20E0B">
                <w:rPr>
                  <w:rFonts w:ascii="Calibri" w:eastAsia="Times New Roman" w:hAnsi="Calibri" w:cs="Times New Roman"/>
                  <w:color w:val="000000"/>
                </w:rPr>
                <w:t>1122.31</w:t>
              </w:r>
            </w:ins>
          </w:p>
        </w:tc>
      </w:tr>
      <w:tr w:rsidR="00B445A6" w:rsidRPr="00B445A6" w:rsidTr="00936E69">
        <w:trPr>
          <w:trHeight w:val="300"/>
          <w:ins w:id="1504" w:author="Antonova, Natalya V." w:date="2016-06-13T14:56:00Z"/>
          <w:trPrChange w:id="1505" w:author="Antonova, Natalya V." w:date="2016-06-13T16:25:00Z">
            <w:trPr>
              <w:trHeight w:val="300"/>
            </w:trPr>
          </w:trPrChange>
        </w:trPr>
        <w:tc>
          <w:tcPr>
            <w:tcW w:w="984" w:type="dxa"/>
            <w:shd w:val="clear" w:color="auto" w:fill="auto"/>
            <w:noWrap/>
            <w:vAlign w:val="bottom"/>
            <w:hideMark/>
            <w:tcPrChange w:id="1506"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507" w:author="Antonova, Natalya V." w:date="2016-06-13T14:56:00Z"/>
                <w:rFonts w:ascii="Calibri" w:eastAsia="Times New Roman" w:hAnsi="Calibri" w:cs="Times New Roman"/>
                <w:color w:val="000000"/>
              </w:rPr>
            </w:pPr>
            <w:ins w:id="1508" w:author="Antonova, Natalya V." w:date="2016-06-13T14:56:00Z">
              <w:r w:rsidRPr="00B445A6">
                <w:rPr>
                  <w:rFonts w:ascii="Calibri" w:eastAsia="Times New Roman" w:hAnsi="Calibri" w:cs="Times New Roman"/>
                  <w:color w:val="000000"/>
                </w:rPr>
                <w:t>AC.4-3</w:t>
              </w:r>
            </w:ins>
          </w:p>
        </w:tc>
        <w:tc>
          <w:tcPr>
            <w:tcW w:w="1911" w:type="dxa"/>
            <w:shd w:val="clear" w:color="auto" w:fill="auto"/>
            <w:noWrap/>
            <w:vAlign w:val="bottom"/>
            <w:hideMark/>
            <w:tcPrChange w:id="1509"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510" w:author="Antonova, Natalya V." w:date="2016-06-13T14:56:00Z"/>
                <w:rFonts w:ascii="Calibri" w:eastAsia="Times New Roman" w:hAnsi="Calibri" w:cs="Times New Roman"/>
                <w:color w:val="000000"/>
              </w:rPr>
            </w:pPr>
            <w:ins w:id="1511" w:author="Antonova, Natalya V." w:date="2016-06-13T14:56:00Z">
              <w:r w:rsidRPr="00B445A6">
                <w:rPr>
                  <w:rFonts w:ascii="Calibri" w:eastAsia="Times New Roman" w:hAnsi="Calibri" w:cs="Times New Roman"/>
                  <w:color w:val="000000"/>
                </w:rPr>
                <w:t>Rotating Year 3</w:t>
              </w:r>
            </w:ins>
          </w:p>
        </w:tc>
        <w:tc>
          <w:tcPr>
            <w:tcW w:w="1156" w:type="dxa"/>
            <w:shd w:val="clear" w:color="auto" w:fill="auto"/>
            <w:noWrap/>
            <w:vAlign w:val="bottom"/>
            <w:hideMark/>
            <w:tcPrChange w:id="1512"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513" w:author="Antonova, Natalya V." w:date="2016-06-13T14:56:00Z"/>
                <w:rFonts w:ascii="Calibri" w:eastAsia="Times New Roman" w:hAnsi="Calibri" w:cs="Times New Roman"/>
                <w:color w:val="000000"/>
              </w:rPr>
            </w:pPr>
            <w:ins w:id="1514" w:author="Antonova, Natalya V." w:date="2016-06-13T14:56:00Z">
              <w:r w:rsidRPr="00B445A6">
                <w:rPr>
                  <w:rFonts w:ascii="Calibri" w:eastAsia="Times New Roman" w:hAnsi="Calibri" w:cs="Times New Roman"/>
                  <w:color w:val="000000"/>
                </w:rPr>
                <w:t>501429</w:t>
              </w:r>
            </w:ins>
          </w:p>
        </w:tc>
        <w:tc>
          <w:tcPr>
            <w:tcW w:w="1080" w:type="dxa"/>
            <w:shd w:val="clear" w:color="auto" w:fill="auto"/>
            <w:noWrap/>
            <w:vAlign w:val="bottom"/>
            <w:hideMark/>
            <w:tcPrChange w:id="1515"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516" w:author="Antonova, Natalya V." w:date="2016-06-13T14:56:00Z"/>
                <w:rFonts w:ascii="Calibri" w:eastAsia="Times New Roman" w:hAnsi="Calibri" w:cs="Times New Roman"/>
                <w:color w:val="000000"/>
              </w:rPr>
            </w:pPr>
            <w:ins w:id="1517" w:author="Antonova, Natalya V." w:date="2016-06-13T14:56:00Z">
              <w:r w:rsidRPr="00B445A6">
                <w:rPr>
                  <w:rFonts w:ascii="Calibri" w:eastAsia="Times New Roman" w:hAnsi="Calibri" w:cs="Times New Roman"/>
                  <w:color w:val="000000"/>
                </w:rPr>
                <w:t>5367723</w:t>
              </w:r>
            </w:ins>
          </w:p>
        </w:tc>
        <w:tc>
          <w:tcPr>
            <w:tcW w:w="1364" w:type="dxa"/>
            <w:shd w:val="clear" w:color="auto" w:fill="auto"/>
            <w:noWrap/>
            <w:vAlign w:val="bottom"/>
            <w:hideMark/>
            <w:tcPrChange w:id="1518"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519" w:author="Antonova, Natalya V." w:date="2016-06-13T14:56:00Z"/>
                <w:rFonts w:ascii="Calibri" w:eastAsia="Times New Roman" w:hAnsi="Calibri" w:cs="Times New Roman"/>
                <w:color w:val="000000"/>
              </w:rPr>
            </w:pPr>
            <w:ins w:id="1520"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521"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522" w:author="Antonova, Natalya V." w:date="2016-06-13T14:56:00Z"/>
                <w:rFonts w:ascii="Calibri" w:eastAsia="Times New Roman" w:hAnsi="Calibri" w:cs="Times New Roman"/>
                <w:color w:val="000000"/>
              </w:rPr>
            </w:pPr>
            <w:ins w:id="1523" w:author="Antonova, Natalya V." w:date="2016-06-13T14:56:00Z">
              <w:r w:rsidRPr="00B445A6">
                <w:rPr>
                  <w:rFonts w:ascii="Calibri" w:eastAsia="Times New Roman" w:hAnsi="Calibri" w:cs="Times New Roman"/>
                  <w:color w:val="000000"/>
                </w:rPr>
                <w:t>GRTS</w:t>
              </w:r>
            </w:ins>
          </w:p>
        </w:tc>
        <w:tc>
          <w:tcPr>
            <w:tcW w:w="1112" w:type="dxa"/>
            <w:tcPrChange w:id="1524" w:author="Antonova, Natalya V." w:date="2016-06-13T16:25:00Z">
              <w:tcPr>
                <w:tcW w:w="960" w:type="dxa"/>
                <w:gridSpan w:val="2"/>
              </w:tcPr>
            </w:tcPrChange>
          </w:tcPr>
          <w:p w:rsidR="00B445A6" w:rsidRPr="00B445A6" w:rsidRDefault="00B445A6" w:rsidP="00B445A6">
            <w:pPr>
              <w:spacing w:after="0" w:line="240" w:lineRule="auto"/>
              <w:jc w:val="right"/>
              <w:rPr>
                <w:ins w:id="1525" w:author="Antonova, Natalya V." w:date="2016-06-13T14:57:00Z"/>
                <w:rFonts w:ascii="Calibri" w:eastAsia="Times New Roman" w:hAnsi="Calibri" w:cs="Times New Roman"/>
                <w:color w:val="000000"/>
              </w:rPr>
            </w:pPr>
          </w:p>
        </w:tc>
      </w:tr>
      <w:tr w:rsidR="00B445A6" w:rsidRPr="00B445A6" w:rsidTr="00936E69">
        <w:trPr>
          <w:trHeight w:val="300"/>
          <w:ins w:id="1526" w:author="Antonova, Natalya V." w:date="2016-06-13T14:56:00Z"/>
          <w:trPrChange w:id="1527" w:author="Antonova, Natalya V." w:date="2016-06-13T16:25:00Z">
            <w:trPr>
              <w:trHeight w:val="300"/>
            </w:trPr>
          </w:trPrChange>
        </w:trPr>
        <w:tc>
          <w:tcPr>
            <w:tcW w:w="984" w:type="dxa"/>
            <w:shd w:val="clear" w:color="auto" w:fill="auto"/>
            <w:noWrap/>
            <w:vAlign w:val="bottom"/>
            <w:hideMark/>
            <w:tcPrChange w:id="1528"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529" w:author="Antonova, Natalya V." w:date="2016-06-13T14:56:00Z"/>
                <w:rFonts w:ascii="Calibri" w:eastAsia="Times New Roman" w:hAnsi="Calibri" w:cs="Times New Roman"/>
                <w:color w:val="000000"/>
              </w:rPr>
            </w:pPr>
            <w:ins w:id="1530" w:author="Antonova, Natalya V." w:date="2016-06-13T14:56:00Z">
              <w:r w:rsidRPr="00B445A6">
                <w:rPr>
                  <w:rFonts w:ascii="Calibri" w:eastAsia="Times New Roman" w:hAnsi="Calibri" w:cs="Times New Roman"/>
                  <w:color w:val="000000"/>
                </w:rPr>
                <w:t>AC.4-3</w:t>
              </w:r>
            </w:ins>
          </w:p>
        </w:tc>
        <w:tc>
          <w:tcPr>
            <w:tcW w:w="1911" w:type="dxa"/>
            <w:shd w:val="clear" w:color="auto" w:fill="auto"/>
            <w:noWrap/>
            <w:vAlign w:val="bottom"/>
            <w:hideMark/>
            <w:tcPrChange w:id="1531"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532" w:author="Antonova, Natalya V." w:date="2016-06-13T14:56:00Z"/>
                <w:rFonts w:ascii="Calibri" w:eastAsia="Times New Roman" w:hAnsi="Calibri" w:cs="Times New Roman"/>
                <w:color w:val="000000"/>
              </w:rPr>
            </w:pPr>
            <w:ins w:id="1533" w:author="Antonova, Natalya V." w:date="2016-06-13T14:56:00Z">
              <w:r w:rsidRPr="00B445A6">
                <w:rPr>
                  <w:rFonts w:ascii="Calibri" w:eastAsia="Times New Roman" w:hAnsi="Calibri" w:cs="Times New Roman"/>
                  <w:color w:val="000000"/>
                </w:rPr>
                <w:t>Rotating Year 3</w:t>
              </w:r>
            </w:ins>
          </w:p>
        </w:tc>
        <w:tc>
          <w:tcPr>
            <w:tcW w:w="1156" w:type="dxa"/>
            <w:shd w:val="clear" w:color="auto" w:fill="auto"/>
            <w:noWrap/>
            <w:vAlign w:val="bottom"/>
            <w:hideMark/>
            <w:tcPrChange w:id="1534"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535" w:author="Antonova, Natalya V." w:date="2016-06-13T14:56:00Z"/>
                <w:rFonts w:ascii="Calibri" w:eastAsia="Times New Roman" w:hAnsi="Calibri" w:cs="Times New Roman"/>
                <w:color w:val="000000"/>
              </w:rPr>
            </w:pPr>
            <w:ins w:id="1536" w:author="Antonova, Natalya V." w:date="2016-06-13T14:56:00Z">
              <w:r w:rsidRPr="00B445A6">
                <w:rPr>
                  <w:rFonts w:ascii="Calibri" w:eastAsia="Times New Roman" w:hAnsi="Calibri" w:cs="Times New Roman"/>
                  <w:color w:val="000000"/>
                </w:rPr>
                <w:t>501429</w:t>
              </w:r>
            </w:ins>
          </w:p>
        </w:tc>
        <w:tc>
          <w:tcPr>
            <w:tcW w:w="1080" w:type="dxa"/>
            <w:shd w:val="clear" w:color="auto" w:fill="auto"/>
            <w:noWrap/>
            <w:vAlign w:val="bottom"/>
            <w:hideMark/>
            <w:tcPrChange w:id="1537"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538" w:author="Antonova, Natalya V." w:date="2016-06-13T14:56:00Z"/>
                <w:rFonts w:ascii="Calibri" w:eastAsia="Times New Roman" w:hAnsi="Calibri" w:cs="Times New Roman"/>
                <w:color w:val="000000"/>
              </w:rPr>
            </w:pPr>
            <w:ins w:id="1539" w:author="Antonova, Natalya V." w:date="2016-06-13T14:56:00Z">
              <w:r w:rsidRPr="00B445A6">
                <w:rPr>
                  <w:rFonts w:ascii="Calibri" w:eastAsia="Times New Roman" w:hAnsi="Calibri" w:cs="Times New Roman"/>
                  <w:color w:val="000000"/>
                </w:rPr>
                <w:t>5366832</w:t>
              </w:r>
            </w:ins>
          </w:p>
        </w:tc>
        <w:tc>
          <w:tcPr>
            <w:tcW w:w="1364" w:type="dxa"/>
            <w:shd w:val="clear" w:color="auto" w:fill="auto"/>
            <w:noWrap/>
            <w:vAlign w:val="bottom"/>
            <w:hideMark/>
            <w:tcPrChange w:id="1540"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541" w:author="Antonova, Natalya V." w:date="2016-06-13T14:56:00Z"/>
                <w:rFonts w:ascii="Calibri" w:eastAsia="Times New Roman" w:hAnsi="Calibri" w:cs="Times New Roman"/>
                <w:color w:val="000000"/>
              </w:rPr>
            </w:pPr>
            <w:ins w:id="1542"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543"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544" w:author="Antonova, Natalya V." w:date="2016-06-13T14:56:00Z"/>
                <w:rFonts w:ascii="Calibri" w:eastAsia="Times New Roman" w:hAnsi="Calibri" w:cs="Times New Roman"/>
                <w:color w:val="000000"/>
              </w:rPr>
            </w:pPr>
            <w:ins w:id="1545" w:author="Antonova, Natalya V." w:date="2016-06-13T14:56:00Z">
              <w:r w:rsidRPr="00B445A6">
                <w:rPr>
                  <w:rFonts w:ascii="Calibri" w:eastAsia="Times New Roman" w:hAnsi="Calibri" w:cs="Times New Roman"/>
                  <w:color w:val="000000"/>
                </w:rPr>
                <w:t>2009</w:t>
              </w:r>
            </w:ins>
          </w:p>
        </w:tc>
        <w:tc>
          <w:tcPr>
            <w:tcW w:w="1112" w:type="dxa"/>
            <w:tcPrChange w:id="1546" w:author="Antonova, Natalya V." w:date="2016-06-13T16:25:00Z">
              <w:tcPr>
                <w:tcW w:w="960" w:type="dxa"/>
                <w:gridSpan w:val="2"/>
              </w:tcPr>
            </w:tcPrChange>
          </w:tcPr>
          <w:p w:rsidR="00B445A6" w:rsidRPr="00B445A6" w:rsidRDefault="00A20E0B" w:rsidP="00B445A6">
            <w:pPr>
              <w:spacing w:after="0" w:line="240" w:lineRule="auto"/>
              <w:jc w:val="right"/>
              <w:rPr>
                <w:ins w:id="1547" w:author="Antonova, Natalya V." w:date="2016-06-13T14:57:00Z"/>
                <w:rFonts w:ascii="Calibri" w:eastAsia="Times New Roman" w:hAnsi="Calibri" w:cs="Times New Roman"/>
                <w:color w:val="000000"/>
              </w:rPr>
            </w:pPr>
            <w:ins w:id="1548" w:author="Antonova, Natalya V." w:date="2016-06-13T16:29:00Z">
              <w:r w:rsidRPr="00A20E0B">
                <w:rPr>
                  <w:rFonts w:ascii="Calibri" w:eastAsia="Times New Roman" w:hAnsi="Calibri" w:cs="Times New Roman"/>
                  <w:color w:val="000000"/>
                </w:rPr>
                <w:t>891.19</w:t>
              </w:r>
            </w:ins>
          </w:p>
        </w:tc>
      </w:tr>
      <w:tr w:rsidR="00B445A6" w:rsidRPr="00B445A6" w:rsidTr="00936E69">
        <w:trPr>
          <w:trHeight w:val="300"/>
          <w:ins w:id="1549" w:author="Antonova, Natalya V." w:date="2016-06-13T14:56:00Z"/>
          <w:trPrChange w:id="1550" w:author="Antonova, Natalya V." w:date="2016-06-13T16:25:00Z">
            <w:trPr>
              <w:trHeight w:val="300"/>
            </w:trPr>
          </w:trPrChange>
        </w:trPr>
        <w:tc>
          <w:tcPr>
            <w:tcW w:w="984" w:type="dxa"/>
            <w:shd w:val="clear" w:color="auto" w:fill="auto"/>
            <w:noWrap/>
            <w:vAlign w:val="bottom"/>
            <w:hideMark/>
            <w:tcPrChange w:id="1551"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552" w:author="Antonova, Natalya V." w:date="2016-06-13T14:56:00Z"/>
                <w:rFonts w:ascii="Calibri" w:eastAsia="Times New Roman" w:hAnsi="Calibri" w:cs="Times New Roman"/>
                <w:color w:val="000000"/>
              </w:rPr>
            </w:pPr>
            <w:ins w:id="1553" w:author="Antonova, Natalya V." w:date="2016-06-13T14:56:00Z">
              <w:r w:rsidRPr="00B445A6">
                <w:rPr>
                  <w:rFonts w:ascii="Calibri" w:eastAsia="Times New Roman" w:hAnsi="Calibri" w:cs="Times New Roman"/>
                  <w:color w:val="000000"/>
                </w:rPr>
                <w:t>AC.4-4</w:t>
              </w:r>
            </w:ins>
          </w:p>
        </w:tc>
        <w:tc>
          <w:tcPr>
            <w:tcW w:w="1911" w:type="dxa"/>
            <w:shd w:val="clear" w:color="auto" w:fill="auto"/>
            <w:noWrap/>
            <w:vAlign w:val="bottom"/>
            <w:hideMark/>
            <w:tcPrChange w:id="1554"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555" w:author="Antonova, Natalya V." w:date="2016-06-13T14:56:00Z"/>
                <w:rFonts w:ascii="Calibri" w:eastAsia="Times New Roman" w:hAnsi="Calibri" w:cs="Times New Roman"/>
                <w:color w:val="000000"/>
              </w:rPr>
            </w:pPr>
            <w:ins w:id="1556" w:author="Antonova, Natalya V." w:date="2016-06-13T14:56:00Z">
              <w:r w:rsidRPr="00B445A6">
                <w:rPr>
                  <w:rFonts w:ascii="Calibri" w:eastAsia="Times New Roman" w:hAnsi="Calibri" w:cs="Times New Roman"/>
                  <w:color w:val="000000"/>
                </w:rPr>
                <w:t>Rotating Year 3</w:t>
              </w:r>
            </w:ins>
          </w:p>
        </w:tc>
        <w:tc>
          <w:tcPr>
            <w:tcW w:w="1156" w:type="dxa"/>
            <w:shd w:val="clear" w:color="auto" w:fill="auto"/>
            <w:noWrap/>
            <w:vAlign w:val="bottom"/>
            <w:hideMark/>
            <w:tcPrChange w:id="1557"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558" w:author="Antonova, Natalya V." w:date="2016-06-13T14:56:00Z"/>
                <w:rFonts w:ascii="Calibri" w:eastAsia="Times New Roman" w:hAnsi="Calibri" w:cs="Times New Roman"/>
                <w:color w:val="000000"/>
              </w:rPr>
            </w:pPr>
            <w:ins w:id="1559" w:author="Antonova, Natalya V." w:date="2016-06-13T14:56:00Z">
              <w:r w:rsidRPr="00B445A6">
                <w:rPr>
                  <w:rFonts w:ascii="Calibri" w:eastAsia="Times New Roman" w:hAnsi="Calibri" w:cs="Times New Roman"/>
                  <w:color w:val="000000"/>
                </w:rPr>
                <w:t>497724</w:t>
              </w:r>
            </w:ins>
          </w:p>
        </w:tc>
        <w:tc>
          <w:tcPr>
            <w:tcW w:w="1080" w:type="dxa"/>
            <w:shd w:val="clear" w:color="auto" w:fill="auto"/>
            <w:noWrap/>
            <w:vAlign w:val="bottom"/>
            <w:hideMark/>
            <w:tcPrChange w:id="1560"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561" w:author="Antonova, Natalya V." w:date="2016-06-13T14:56:00Z"/>
                <w:rFonts w:ascii="Calibri" w:eastAsia="Times New Roman" w:hAnsi="Calibri" w:cs="Times New Roman"/>
                <w:color w:val="000000"/>
              </w:rPr>
            </w:pPr>
            <w:ins w:id="1562" w:author="Antonova, Natalya V." w:date="2016-06-13T14:56:00Z">
              <w:r w:rsidRPr="00B445A6">
                <w:rPr>
                  <w:rFonts w:ascii="Calibri" w:eastAsia="Times New Roman" w:hAnsi="Calibri" w:cs="Times New Roman"/>
                  <w:color w:val="000000"/>
                </w:rPr>
                <w:t>5368643</w:t>
              </w:r>
            </w:ins>
          </w:p>
        </w:tc>
        <w:tc>
          <w:tcPr>
            <w:tcW w:w="1364" w:type="dxa"/>
            <w:shd w:val="clear" w:color="auto" w:fill="auto"/>
            <w:noWrap/>
            <w:vAlign w:val="bottom"/>
            <w:hideMark/>
            <w:tcPrChange w:id="1563"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564" w:author="Antonova, Natalya V." w:date="2016-06-13T14:56:00Z"/>
                <w:rFonts w:ascii="Calibri" w:eastAsia="Times New Roman" w:hAnsi="Calibri" w:cs="Times New Roman"/>
                <w:color w:val="000000"/>
              </w:rPr>
            </w:pPr>
            <w:ins w:id="1565"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566"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567" w:author="Antonova, Natalya V." w:date="2016-06-13T14:56:00Z"/>
                <w:rFonts w:ascii="Calibri" w:eastAsia="Times New Roman" w:hAnsi="Calibri" w:cs="Times New Roman"/>
                <w:color w:val="000000"/>
              </w:rPr>
            </w:pPr>
            <w:ins w:id="1568" w:author="Antonova, Natalya V." w:date="2016-06-13T14:56:00Z">
              <w:r w:rsidRPr="00B445A6">
                <w:rPr>
                  <w:rFonts w:ascii="Calibri" w:eastAsia="Times New Roman" w:hAnsi="Calibri" w:cs="Times New Roman"/>
                  <w:color w:val="000000"/>
                </w:rPr>
                <w:t>GRTS</w:t>
              </w:r>
            </w:ins>
          </w:p>
        </w:tc>
        <w:tc>
          <w:tcPr>
            <w:tcW w:w="1112" w:type="dxa"/>
            <w:tcPrChange w:id="1569" w:author="Antonova, Natalya V." w:date="2016-06-13T16:25:00Z">
              <w:tcPr>
                <w:tcW w:w="960" w:type="dxa"/>
                <w:gridSpan w:val="2"/>
              </w:tcPr>
            </w:tcPrChange>
          </w:tcPr>
          <w:p w:rsidR="00B445A6" w:rsidRPr="00B445A6" w:rsidRDefault="00B445A6" w:rsidP="00B445A6">
            <w:pPr>
              <w:spacing w:after="0" w:line="240" w:lineRule="auto"/>
              <w:jc w:val="right"/>
              <w:rPr>
                <w:ins w:id="1570" w:author="Antonova, Natalya V." w:date="2016-06-13T14:57:00Z"/>
                <w:rFonts w:ascii="Calibri" w:eastAsia="Times New Roman" w:hAnsi="Calibri" w:cs="Times New Roman"/>
                <w:color w:val="000000"/>
              </w:rPr>
            </w:pPr>
          </w:p>
        </w:tc>
      </w:tr>
      <w:tr w:rsidR="00B445A6" w:rsidRPr="00B445A6" w:rsidTr="00936E69">
        <w:trPr>
          <w:trHeight w:val="300"/>
          <w:ins w:id="1571" w:author="Antonova, Natalya V." w:date="2016-06-13T14:56:00Z"/>
          <w:trPrChange w:id="1572" w:author="Antonova, Natalya V." w:date="2016-06-13T16:25:00Z">
            <w:trPr>
              <w:trHeight w:val="300"/>
            </w:trPr>
          </w:trPrChange>
        </w:trPr>
        <w:tc>
          <w:tcPr>
            <w:tcW w:w="984" w:type="dxa"/>
            <w:shd w:val="clear" w:color="auto" w:fill="auto"/>
            <w:noWrap/>
            <w:vAlign w:val="bottom"/>
            <w:hideMark/>
            <w:tcPrChange w:id="1573"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574" w:author="Antonova, Natalya V." w:date="2016-06-13T14:56:00Z"/>
                <w:rFonts w:ascii="Calibri" w:eastAsia="Times New Roman" w:hAnsi="Calibri" w:cs="Times New Roman"/>
                <w:color w:val="000000"/>
              </w:rPr>
            </w:pPr>
            <w:ins w:id="1575" w:author="Antonova, Natalya V." w:date="2016-06-13T14:56:00Z">
              <w:r w:rsidRPr="00B445A6">
                <w:rPr>
                  <w:rFonts w:ascii="Calibri" w:eastAsia="Times New Roman" w:hAnsi="Calibri" w:cs="Times New Roman"/>
                  <w:color w:val="000000"/>
                </w:rPr>
                <w:t>AC.4-4</w:t>
              </w:r>
            </w:ins>
          </w:p>
        </w:tc>
        <w:tc>
          <w:tcPr>
            <w:tcW w:w="1911" w:type="dxa"/>
            <w:shd w:val="clear" w:color="auto" w:fill="auto"/>
            <w:noWrap/>
            <w:vAlign w:val="bottom"/>
            <w:hideMark/>
            <w:tcPrChange w:id="1576"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577" w:author="Antonova, Natalya V." w:date="2016-06-13T14:56:00Z"/>
                <w:rFonts w:ascii="Calibri" w:eastAsia="Times New Roman" w:hAnsi="Calibri" w:cs="Times New Roman"/>
                <w:color w:val="000000"/>
              </w:rPr>
            </w:pPr>
            <w:ins w:id="1578" w:author="Antonova, Natalya V." w:date="2016-06-13T14:56:00Z">
              <w:r w:rsidRPr="00B445A6">
                <w:rPr>
                  <w:rFonts w:ascii="Calibri" w:eastAsia="Times New Roman" w:hAnsi="Calibri" w:cs="Times New Roman"/>
                  <w:color w:val="000000"/>
                </w:rPr>
                <w:t>Rotating Year 3</w:t>
              </w:r>
            </w:ins>
          </w:p>
        </w:tc>
        <w:tc>
          <w:tcPr>
            <w:tcW w:w="1156" w:type="dxa"/>
            <w:shd w:val="clear" w:color="auto" w:fill="auto"/>
            <w:noWrap/>
            <w:vAlign w:val="bottom"/>
            <w:hideMark/>
            <w:tcPrChange w:id="1579"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580" w:author="Antonova, Natalya V." w:date="2016-06-13T14:56:00Z"/>
                <w:rFonts w:ascii="Calibri" w:eastAsia="Times New Roman" w:hAnsi="Calibri" w:cs="Times New Roman"/>
                <w:color w:val="000000"/>
              </w:rPr>
            </w:pPr>
            <w:ins w:id="1581" w:author="Antonova, Natalya V." w:date="2016-06-13T14:56:00Z">
              <w:r w:rsidRPr="00B445A6">
                <w:rPr>
                  <w:rFonts w:ascii="Calibri" w:eastAsia="Times New Roman" w:hAnsi="Calibri" w:cs="Times New Roman"/>
                  <w:color w:val="000000"/>
                </w:rPr>
                <w:t>497724</w:t>
              </w:r>
            </w:ins>
          </w:p>
        </w:tc>
        <w:tc>
          <w:tcPr>
            <w:tcW w:w="1080" w:type="dxa"/>
            <w:shd w:val="clear" w:color="auto" w:fill="auto"/>
            <w:noWrap/>
            <w:vAlign w:val="bottom"/>
            <w:hideMark/>
            <w:tcPrChange w:id="1582"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583" w:author="Antonova, Natalya V." w:date="2016-06-13T14:56:00Z"/>
                <w:rFonts w:ascii="Calibri" w:eastAsia="Times New Roman" w:hAnsi="Calibri" w:cs="Times New Roman"/>
                <w:color w:val="000000"/>
              </w:rPr>
            </w:pPr>
            <w:ins w:id="1584" w:author="Antonova, Natalya V." w:date="2016-06-13T14:56:00Z">
              <w:r w:rsidRPr="00B445A6">
                <w:rPr>
                  <w:rFonts w:ascii="Calibri" w:eastAsia="Times New Roman" w:hAnsi="Calibri" w:cs="Times New Roman"/>
                  <w:color w:val="000000"/>
                </w:rPr>
                <w:t>5368334</w:t>
              </w:r>
            </w:ins>
          </w:p>
        </w:tc>
        <w:tc>
          <w:tcPr>
            <w:tcW w:w="1364" w:type="dxa"/>
            <w:shd w:val="clear" w:color="auto" w:fill="auto"/>
            <w:noWrap/>
            <w:vAlign w:val="bottom"/>
            <w:hideMark/>
            <w:tcPrChange w:id="1585"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586" w:author="Antonova, Natalya V." w:date="2016-06-13T14:56:00Z"/>
                <w:rFonts w:ascii="Calibri" w:eastAsia="Times New Roman" w:hAnsi="Calibri" w:cs="Times New Roman"/>
                <w:color w:val="000000"/>
              </w:rPr>
            </w:pPr>
            <w:ins w:id="1587"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588"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589" w:author="Antonova, Natalya V." w:date="2016-06-13T14:56:00Z"/>
                <w:rFonts w:ascii="Calibri" w:eastAsia="Times New Roman" w:hAnsi="Calibri" w:cs="Times New Roman"/>
                <w:color w:val="000000"/>
              </w:rPr>
            </w:pPr>
            <w:ins w:id="1590" w:author="Antonova, Natalya V." w:date="2016-06-13T14:56:00Z">
              <w:r w:rsidRPr="00B445A6">
                <w:rPr>
                  <w:rFonts w:ascii="Calibri" w:eastAsia="Times New Roman" w:hAnsi="Calibri" w:cs="Times New Roman"/>
                  <w:color w:val="000000"/>
                </w:rPr>
                <w:t>GRTS</w:t>
              </w:r>
            </w:ins>
          </w:p>
        </w:tc>
        <w:tc>
          <w:tcPr>
            <w:tcW w:w="1112" w:type="dxa"/>
            <w:tcPrChange w:id="1591" w:author="Antonova, Natalya V." w:date="2016-06-13T16:25:00Z">
              <w:tcPr>
                <w:tcW w:w="960" w:type="dxa"/>
                <w:gridSpan w:val="2"/>
              </w:tcPr>
            </w:tcPrChange>
          </w:tcPr>
          <w:p w:rsidR="00B445A6" w:rsidRPr="00B445A6" w:rsidRDefault="00A20E0B" w:rsidP="00B445A6">
            <w:pPr>
              <w:spacing w:after="0" w:line="240" w:lineRule="auto"/>
              <w:jc w:val="right"/>
              <w:rPr>
                <w:ins w:id="1592" w:author="Antonova, Natalya V." w:date="2016-06-13T14:57:00Z"/>
                <w:rFonts w:ascii="Calibri" w:eastAsia="Times New Roman" w:hAnsi="Calibri" w:cs="Times New Roman"/>
                <w:color w:val="000000"/>
              </w:rPr>
            </w:pPr>
            <w:ins w:id="1593" w:author="Antonova, Natalya V." w:date="2016-06-13T16:29:00Z">
              <w:r w:rsidRPr="00A20E0B">
                <w:rPr>
                  <w:rFonts w:ascii="Calibri" w:eastAsia="Times New Roman" w:hAnsi="Calibri" w:cs="Times New Roman"/>
                  <w:color w:val="000000"/>
                </w:rPr>
                <w:t>309.05</w:t>
              </w:r>
            </w:ins>
          </w:p>
        </w:tc>
      </w:tr>
      <w:tr w:rsidR="00B445A6" w:rsidRPr="00B445A6" w:rsidTr="00936E69">
        <w:trPr>
          <w:trHeight w:val="300"/>
          <w:ins w:id="1594" w:author="Antonova, Natalya V." w:date="2016-06-13T14:56:00Z"/>
          <w:trPrChange w:id="1595" w:author="Antonova, Natalya V." w:date="2016-06-13T16:25:00Z">
            <w:trPr>
              <w:trHeight w:val="300"/>
            </w:trPr>
          </w:trPrChange>
        </w:trPr>
        <w:tc>
          <w:tcPr>
            <w:tcW w:w="984" w:type="dxa"/>
            <w:shd w:val="clear" w:color="auto" w:fill="auto"/>
            <w:noWrap/>
            <w:vAlign w:val="bottom"/>
            <w:hideMark/>
            <w:tcPrChange w:id="1596"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597" w:author="Antonova, Natalya V." w:date="2016-06-13T14:56:00Z"/>
                <w:rFonts w:ascii="Calibri" w:eastAsia="Times New Roman" w:hAnsi="Calibri" w:cs="Times New Roman"/>
                <w:color w:val="000000"/>
              </w:rPr>
            </w:pPr>
            <w:ins w:id="1598" w:author="Antonova, Natalya V." w:date="2016-06-13T14:56:00Z">
              <w:r w:rsidRPr="00B445A6">
                <w:rPr>
                  <w:rFonts w:ascii="Calibri" w:eastAsia="Times New Roman" w:hAnsi="Calibri" w:cs="Times New Roman"/>
                  <w:color w:val="000000"/>
                </w:rPr>
                <w:t>AC.4-5</w:t>
              </w:r>
            </w:ins>
          </w:p>
        </w:tc>
        <w:tc>
          <w:tcPr>
            <w:tcW w:w="1911" w:type="dxa"/>
            <w:shd w:val="clear" w:color="auto" w:fill="auto"/>
            <w:noWrap/>
            <w:vAlign w:val="bottom"/>
            <w:hideMark/>
            <w:tcPrChange w:id="1599"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600" w:author="Antonova, Natalya V." w:date="2016-06-13T14:56:00Z"/>
                <w:rFonts w:ascii="Calibri" w:eastAsia="Times New Roman" w:hAnsi="Calibri" w:cs="Times New Roman"/>
                <w:color w:val="000000"/>
              </w:rPr>
            </w:pPr>
            <w:ins w:id="1601" w:author="Antonova, Natalya V." w:date="2016-06-13T14:56:00Z">
              <w:r w:rsidRPr="00B445A6">
                <w:rPr>
                  <w:rFonts w:ascii="Calibri" w:eastAsia="Times New Roman" w:hAnsi="Calibri" w:cs="Times New Roman"/>
                  <w:color w:val="000000"/>
                </w:rPr>
                <w:t>Rotating Year 3</w:t>
              </w:r>
            </w:ins>
          </w:p>
        </w:tc>
        <w:tc>
          <w:tcPr>
            <w:tcW w:w="1156" w:type="dxa"/>
            <w:shd w:val="clear" w:color="auto" w:fill="auto"/>
            <w:noWrap/>
            <w:vAlign w:val="bottom"/>
            <w:hideMark/>
            <w:tcPrChange w:id="1602"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603" w:author="Antonova, Natalya V." w:date="2016-06-13T14:56:00Z"/>
                <w:rFonts w:ascii="Calibri" w:eastAsia="Times New Roman" w:hAnsi="Calibri" w:cs="Times New Roman"/>
                <w:color w:val="000000"/>
              </w:rPr>
            </w:pPr>
            <w:ins w:id="1604" w:author="Antonova, Natalya V." w:date="2016-06-13T14:56:00Z">
              <w:r w:rsidRPr="00B445A6">
                <w:rPr>
                  <w:rFonts w:ascii="Calibri" w:eastAsia="Times New Roman" w:hAnsi="Calibri" w:cs="Times New Roman"/>
                  <w:color w:val="000000"/>
                </w:rPr>
                <w:t>499613</w:t>
              </w:r>
            </w:ins>
          </w:p>
        </w:tc>
        <w:tc>
          <w:tcPr>
            <w:tcW w:w="1080" w:type="dxa"/>
            <w:shd w:val="clear" w:color="auto" w:fill="auto"/>
            <w:noWrap/>
            <w:vAlign w:val="bottom"/>
            <w:hideMark/>
            <w:tcPrChange w:id="1605"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606" w:author="Antonova, Natalya V." w:date="2016-06-13T14:56:00Z"/>
                <w:rFonts w:ascii="Calibri" w:eastAsia="Times New Roman" w:hAnsi="Calibri" w:cs="Times New Roman"/>
                <w:color w:val="000000"/>
              </w:rPr>
            </w:pPr>
            <w:ins w:id="1607" w:author="Antonova, Natalya V." w:date="2016-06-13T14:56:00Z">
              <w:r w:rsidRPr="00B445A6">
                <w:rPr>
                  <w:rFonts w:ascii="Calibri" w:eastAsia="Times New Roman" w:hAnsi="Calibri" w:cs="Times New Roman"/>
                  <w:color w:val="000000"/>
                </w:rPr>
                <w:t>5368508</w:t>
              </w:r>
            </w:ins>
          </w:p>
        </w:tc>
        <w:tc>
          <w:tcPr>
            <w:tcW w:w="1364" w:type="dxa"/>
            <w:shd w:val="clear" w:color="auto" w:fill="auto"/>
            <w:noWrap/>
            <w:vAlign w:val="bottom"/>
            <w:hideMark/>
            <w:tcPrChange w:id="1608"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609" w:author="Antonova, Natalya V." w:date="2016-06-13T14:56:00Z"/>
                <w:rFonts w:ascii="Calibri" w:eastAsia="Times New Roman" w:hAnsi="Calibri" w:cs="Times New Roman"/>
                <w:color w:val="000000"/>
              </w:rPr>
            </w:pPr>
            <w:ins w:id="1610"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611"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612" w:author="Antonova, Natalya V." w:date="2016-06-13T14:56:00Z"/>
                <w:rFonts w:ascii="Calibri" w:eastAsia="Times New Roman" w:hAnsi="Calibri" w:cs="Times New Roman"/>
                <w:color w:val="000000"/>
              </w:rPr>
            </w:pPr>
            <w:ins w:id="1613" w:author="Antonova, Natalya V." w:date="2016-06-13T14:56:00Z">
              <w:r w:rsidRPr="00B445A6">
                <w:rPr>
                  <w:rFonts w:ascii="Calibri" w:eastAsia="Times New Roman" w:hAnsi="Calibri" w:cs="Times New Roman"/>
                  <w:color w:val="000000"/>
                </w:rPr>
                <w:t>GRTS</w:t>
              </w:r>
            </w:ins>
          </w:p>
        </w:tc>
        <w:tc>
          <w:tcPr>
            <w:tcW w:w="1112" w:type="dxa"/>
            <w:tcPrChange w:id="1614" w:author="Antonova, Natalya V." w:date="2016-06-13T16:25:00Z">
              <w:tcPr>
                <w:tcW w:w="960" w:type="dxa"/>
                <w:gridSpan w:val="2"/>
              </w:tcPr>
            </w:tcPrChange>
          </w:tcPr>
          <w:p w:rsidR="00B445A6" w:rsidRPr="00B445A6" w:rsidRDefault="00B445A6" w:rsidP="00B445A6">
            <w:pPr>
              <w:spacing w:after="0" w:line="240" w:lineRule="auto"/>
              <w:jc w:val="right"/>
              <w:rPr>
                <w:ins w:id="1615" w:author="Antonova, Natalya V." w:date="2016-06-13T14:57:00Z"/>
                <w:rFonts w:ascii="Calibri" w:eastAsia="Times New Roman" w:hAnsi="Calibri" w:cs="Times New Roman"/>
                <w:color w:val="000000"/>
              </w:rPr>
            </w:pPr>
          </w:p>
        </w:tc>
      </w:tr>
      <w:tr w:rsidR="00B445A6" w:rsidRPr="00B445A6" w:rsidTr="00936E69">
        <w:trPr>
          <w:trHeight w:val="300"/>
          <w:ins w:id="1616" w:author="Antonova, Natalya V." w:date="2016-06-13T14:56:00Z"/>
          <w:trPrChange w:id="1617" w:author="Antonova, Natalya V." w:date="2016-06-13T16:25:00Z">
            <w:trPr>
              <w:trHeight w:val="300"/>
            </w:trPr>
          </w:trPrChange>
        </w:trPr>
        <w:tc>
          <w:tcPr>
            <w:tcW w:w="984" w:type="dxa"/>
            <w:shd w:val="clear" w:color="auto" w:fill="auto"/>
            <w:noWrap/>
            <w:vAlign w:val="bottom"/>
            <w:hideMark/>
            <w:tcPrChange w:id="1618"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619" w:author="Antonova, Natalya V." w:date="2016-06-13T14:56:00Z"/>
                <w:rFonts w:ascii="Calibri" w:eastAsia="Times New Roman" w:hAnsi="Calibri" w:cs="Times New Roman"/>
                <w:color w:val="000000"/>
              </w:rPr>
            </w:pPr>
            <w:ins w:id="1620" w:author="Antonova, Natalya V." w:date="2016-06-13T14:56:00Z">
              <w:r w:rsidRPr="00B445A6">
                <w:rPr>
                  <w:rFonts w:ascii="Calibri" w:eastAsia="Times New Roman" w:hAnsi="Calibri" w:cs="Times New Roman"/>
                  <w:color w:val="000000"/>
                </w:rPr>
                <w:t>AC.4-5</w:t>
              </w:r>
            </w:ins>
          </w:p>
        </w:tc>
        <w:tc>
          <w:tcPr>
            <w:tcW w:w="1911" w:type="dxa"/>
            <w:shd w:val="clear" w:color="auto" w:fill="auto"/>
            <w:noWrap/>
            <w:vAlign w:val="bottom"/>
            <w:hideMark/>
            <w:tcPrChange w:id="1621"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622" w:author="Antonova, Natalya V." w:date="2016-06-13T14:56:00Z"/>
                <w:rFonts w:ascii="Calibri" w:eastAsia="Times New Roman" w:hAnsi="Calibri" w:cs="Times New Roman"/>
                <w:color w:val="000000"/>
              </w:rPr>
            </w:pPr>
            <w:ins w:id="1623" w:author="Antonova, Natalya V." w:date="2016-06-13T14:56:00Z">
              <w:r w:rsidRPr="00B445A6">
                <w:rPr>
                  <w:rFonts w:ascii="Calibri" w:eastAsia="Times New Roman" w:hAnsi="Calibri" w:cs="Times New Roman"/>
                  <w:color w:val="000000"/>
                </w:rPr>
                <w:t>Rotating Year 3</w:t>
              </w:r>
            </w:ins>
          </w:p>
        </w:tc>
        <w:tc>
          <w:tcPr>
            <w:tcW w:w="1156" w:type="dxa"/>
            <w:shd w:val="clear" w:color="auto" w:fill="auto"/>
            <w:noWrap/>
            <w:vAlign w:val="bottom"/>
            <w:hideMark/>
            <w:tcPrChange w:id="1624"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625" w:author="Antonova, Natalya V." w:date="2016-06-13T14:56:00Z"/>
                <w:rFonts w:ascii="Calibri" w:eastAsia="Times New Roman" w:hAnsi="Calibri" w:cs="Times New Roman"/>
                <w:color w:val="000000"/>
              </w:rPr>
            </w:pPr>
            <w:ins w:id="1626" w:author="Antonova, Natalya V." w:date="2016-06-13T14:56:00Z">
              <w:r w:rsidRPr="00B445A6">
                <w:rPr>
                  <w:rFonts w:ascii="Calibri" w:eastAsia="Times New Roman" w:hAnsi="Calibri" w:cs="Times New Roman"/>
                  <w:color w:val="000000"/>
                </w:rPr>
                <w:t>499613</w:t>
              </w:r>
            </w:ins>
          </w:p>
        </w:tc>
        <w:tc>
          <w:tcPr>
            <w:tcW w:w="1080" w:type="dxa"/>
            <w:shd w:val="clear" w:color="auto" w:fill="auto"/>
            <w:noWrap/>
            <w:vAlign w:val="bottom"/>
            <w:hideMark/>
            <w:tcPrChange w:id="1627"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628" w:author="Antonova, Natalya V." w:date="2016-06-13T14:56:00Z"/>
                <w:rFonts w:ascii="Calibri" w:eastAsia="Times New Roman" w:hAnsi="Calibri" w:cs="Times New Roman"/>
                <w:color w:val="000000"/>
              </w:rPr>
            </w:pPr>
            <w:ins w:id="1629" w:author="Antonova, Natalya V." w:date="2016-06-13T14:56:00Z">
              <w:r w:rsidRPr="00B445A6">
                <w:rPr>
                  <w:rFonts w:ascii="Calibri" w:eastAsia="Times New Roman" w:hAnsi="Calibri" w:cs="Times New Roman"/>
                  <w:color w:val="000000"/>
                </w:rPr>
                <w:t>5366992</w:t>
              </w:r>
            </w:ins>
          </w:p>
        </w:tc>
        <w:tc>
          <w:tcPr>
            <w:tcW w:w="1364" w:type="dxa"/>
            <w:shd w:val="clear" w:color="auto" w:fill="auto"/>
            <w:noWrap/>
            <w:vAlign w:val="bottom"/>
            <w:hideMark/>
            <w:tcPrChange w:id="1630"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631" w:author="Antonova, Natalya V." w:date="2016-06-13T14:56:00Z"/>
                <w:rFonts w:ascii="Calibri" w:eastAsia="Times New Roman" w:hAnsi="Calibri" w:cs="Times New Roman"/>
                <w:color w:val="000000"/>
              </w:rPr>
            </w:pPr>
            <w:ins w:id="1632"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633"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634" w:author="Antonova, Natalya V." w:date="2016-06-13T14:56:00Z"/>
                <w:rFonts w:ascii="Calibri" w:eastAsia="Times New Roman" w:hAnsi="Calibri" w:cs="Times New Roman"/>
                <w:color w:val="000000"/>
              </w:rPr>
            </w:pPr>
            <w:ins w:id="1635" w:author="Antonova, Natalya V." w:date="2016-06-13T14:56:00Z">
              <w:r w:rsidRPr="00B445A6">
                <w:rPr>
                  <w:rFonts w:ascii="Calibri" w:eastAsia="Times New Roman" w:hAnsi="Calibri" w:cs="Times New Roman"/>
                  <w:color w:val="000000"/>
                </w:rPr>
                <w:t>GRTS</w:t>
              </w:r>
            </w:ins>
          </w:p>
        </w:tc>
        <w:tc>
          <w:tcPr>
            <w:tcW w:w="1112" w:type="dxa"/>
            <w:tcPrChange w:id="1636" w:author="Antonova, Natalya V." w:date="2016-06-13T16:25:00Z">
              <w:tcPr>
                <w:tcW w:w="960" w:type="dxa"/>
                <w:gridSpan w:val="2"/>
              </w:tcPr>
            </w:tcPrChange>
          </w:tcPr>
          <w:p w:rsidR="00B445A6" w:rsidRPr="00B445A6" w:rsidRDefault="00A20E0B" w:rsidP="00B445A6">
            <w:pPr>
              <w:spacing w:after="0" w:line="240" w:lineRule="auto"/>
              <w:jc w:val="right"/>
              <w:rPr>
                <w:ins w:id="1637" w:author="Antonova, Natalya V." w:date="2016-06-13T14:57:00Z"/>
                <w:rFonts w:ascii="Calibri" w:eastAsia="Times New Roman" w:hAnsi="Calibri" w:cs="Times New Roman"/>
                <w:color w:val="000000"/>
              </w:rPr>
            </w:pPr>
            <w:ins w:id="1638" w:author="Antonova, Natalya V." w:date="2016-06-13T16:29:00Z">
              <w:r w:rsidRPr="00A20E0B">
                <w:rPr>
                  <w:rFonts w:ascii="Calibri" w:eastAsia="Times New Roman" w:hAnsi="Calibri" w:cs="Times New Roman"/>
                  <w:color w:val="000000"/>
                </w:rPr>
                <w:t>1515.79</w:t>
              </w:r>
            </w:ins>
          </w:p>
        </w:tc>
      </w:tr>
      <w:tr w:rsidR="00B445A6" w:rsidRPr="00B445A6" w:rsidTr="00936E69">
        <w:trPr>
          <w:trHeight w:val="300"/>
          <w:ins w:id="1639" w:author="Antonova, Natalya V." w:date="2016-06-13T14:56:00Z"/>
          <w:trPrChange w:id="1640" w:author="Antonova, Natalya V." w:date="2016-06-13T16:25:00Z">
            <w:trPr>
              <w:trHeight w:val="300"/>
            </w:trPr>
          </w:trPrChange>
        </w:trPr>
        <w:tc>
          <w:tcPr>
            <w:tcW w:w="984" w:type="dxa"/>
            <w:shd w:val="clear" w:color="auto" w:fill="auto"/>
            <w:noWrap/>
            <w:vAlign w:val="bottom"/>
            <w:hideMark/>
            <w:tcPrChange w:id="1641"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642" w:author="Antonova, Natalya V." w:date="2016-06-13T14:56:00Z"/>
                <w:rFonts w:ascii="Calibri" w:eastAsia="Times New Roman" w:hAnsi="Calibri" w:cs="Times New Roman"/>
                <w:color w:val="000000"/>
              </w:rPr>
            </w:pPr>
            <w:ins w:id="1643" w:author="Antonova, Natalya V." w:date="2016-06-13T14:56:00Z">
              <w:r w:rsidRPr="00B445A6">
                <w:rPr>
                  <w:rFonts w:ascii="Calibri" w:eastAsia="Times New Roman" w:hAnsi="Calibri" w:cs="Times New Roman"/>
                  <w:color w:val="000000"/>
                </w:rPr>
                <w:t>AC.5-1</w:t>
              </w:r>
            </w:ins>
          </w:p>
        </w:tc>
        <w:tc>
          <w:tcPr>
            <w:tcW w:w="1911" w:type="dxa"/>
            <w:shd w:val="clear" w:color="auto" w:fill="auto"/>
            <w:noWrap/>
            <w:vAlign w:val="bottom"/>
            <w:hideMark/>
            <w:tcPrChange w:id="1644"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645" w:author="Antonova, Natalya V." w:date="2016-06-13T14:56:00Z"/>
                <w:rFonts w:ascii="Calibri" w:eastAsia="Times New Roman" w:hAnsi="Calibri" w:cs="Times New Roman"/>
                <w:color w:val="000000"/>
              </w:rPr>
            </w:pPr>
            <w:ins w:id="1646" w:author="Antonova, Natalya V." w:date="2016-06-13T14:56:00Z">
              <w:r w:rsidRPr="00B445A6">
                <w:rPr>
                  <w:rFonts w:ascii="Calibri" w:eastAsia="Times New Roman" w:hAnsi="Calibri" w:cs="Times New Roman"/>
                  <w:color w:val="000000"/>
                </w:rPr>
                <w:t>Rotating Year 4</w:t>
              </w:r>
            </w:ins>
          </w:p>
        </w:tc>
        <w:tc>
          <w:tcPr>
            <w:tcW w:w="1156" w:type="dxa"/>
            <w:shd w:val="clear" w:color="auto" w:fill="auto"/>
            <w:noWrap/>
            <w:vAlign w:val="bottom"/>
            <w:hideMark/>
            <w:tcPrChange w:id="1647"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648" w:author="Antonova, Natalya V." w:date="2016-06-13T14:56:00Z"/>
                <w:rFonts w:ascii="Calibri" w:eastAsia="Times New Roman" w:hAnsi="Calibri" w:cs="Times New Roman"/>
                <w:color w:val="000000"/>
              </w:rPr>
            </w:pPr>
            <w:ins w:id="1649" w:author="Antonova, Natalya V." w:date="2016-06-13T14:56:00Z">
              <w:r w:rsidRPr="00B445A6">
                <w:rPr>
                  <w:rFonts w:ascii="Calibri" w:eastAsia="Times New Roman" w:hAnsi="Calibri" w:cs="Times New Roman"/>
                  <w:color w:val="000000"/>
                </w:rPr>
                <w:t>501035</w:t>
              </w:r>
            </w:ins>
          </w:p>
        </w:tc>
        <w:tc>
          <w:tcPr>
            <w:tcW w:w="1080" w:type="dxa"/>
            <w:shd w:val="clear" w:color="auto" w:fill="auto"/>
            <w:noWrap/>
            <w:vAlign w:val="bottom"/>
            <w:hideMark/>
            <w:tcPrChange w:id="1650"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651" w:author="Antonova, Natalya V." w:date="2016-06-13T14:56:00Z"/>
                <w:rFonts w:ascii="Calibri" w:eastAsia="Times New Roman" w:hAnsi="Calibri" w:cs="Times New Roman"/>
                <w:color w:val="000000"/>
              </w:rPr>
            </w:pPr>
            <w:ins w:id="1652" w:author="Antonova, Natalya V." w:date="2016-06-13T14:56:00Z">
              <w:r w:rsidRPr="00B445A6">
                <w:rPr>
                  <w:rFonts w:ascii="Calibri" w:eastAsia="Times New Roman" w:hAnsi="Calibri" w:cs="Times New Roman"/>
                  <w:color w:val="000000"/>
                </w:rPr>
                <w:t>5367643</w:t>
              </w:r>
            </w:ins>
          </w:p>
        </w:tc>
        <w:tc>
          <w:tcPr>
            <w:tcW w:w="1364" w:type="dxa"/>
            <w:shd w:val="clear" w:color="auto" w:fill="auto"/>
            <w:noWrap/>
            <w:vAlign w:val="bottom"/>
            <w:hideMark/>
            <w:tcPrChange w:id="1653"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654" w:author="Antonova, Natalya V." w:date="2016-06-13T14:56:00Z"/>
                <w:rFonts w:ascii="Calibri" w:eastAsia="Times New Roman" w:hAnsi="Calibri" w:cs="Times New Roman"/>
                <w:color w:val="000000"/>
              </w:rPr>
            </w:pPr>
            <w:ins w:id="1655"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656"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657" w:author="Antonova, Natalya V." w:date="2016-06-13T14:56:00Z"/>
                <w:rFonts w:ascii="Calibri" w:eastAsia="Times New Roman" w:hAnsi="Calibri" w:cs="Times New Roman"/>
                <w:color w:val="000000"/>
              </w:rPr>
            </w:pPr>
            <w:ins w:id="1658" w:author="Antonova, Natalya V." w:date="2016-06-13T14:56:00Z">
              <w:r w:rsidRPr="00B445A6">
                <w:rPr>
                  <w:rFonts w:ascii="Calibri" w:eastAsia="Times New Roman" w:hAnsi="Calibri" w:cs="Times New Roman"/>
                  <w:color w:val="000000"/>
                </w:rPr>
                <w:t>GRTS</w:t>
              </w:r>
            </w:ins>
          </w:p>
        </w:tc>
        <w:tc>
          <w:tcPr>
            <w:tcW w:w="1112" w:type="dxa"/>
            <w:tcPrChange w:id="1659" w:author="Antonova, Natalya V." w:date="2016-06-13T16:25:00Z">
              <w:tcPr>
                <w:tcW w:w="960" w:type="dxa"/>
                <w:gridSpan w:val="2"/>
              </w:tcPr>
            </w:tcPrChange>
          </w:tcPr>
          <w:p w:rsidR="00B445A6" w:rsidRPr="00B445A6" w:rsidRDefault="00B445A6" w:rsidP="00B445A6">
            <w:pPr>
              <w:spacing w:after="0" w:line="240" w:lineRule="auto"/>
              <w:jc w:val="right"/>
              <w:rPr>
                <w:ins w:id="1660" w:author="Antonova, Natalya V." w:date="2016-06-13T14:57:00Z"/>
                <w:rFonts w:ascii="Calibri" w:eastAsia="Times New Roman" w:hAnsi="Calibri" w:cs="Times New Roman"/>
                <w:color w:val="000000"/>
              </w:rPr>
            </w:pPr>
          </w:p>
        </w:tc>
      </w:tr>
      <w:tr w:rsidR="00B445A6" w:rsidRPr="00B445A6" w:rsidTr="00936E69">
        <w:trPr>
          <w:trHeight w:val="300"/>
          <w:ins w:id="1661" w:author="Antonova, Natalya V." w:date="2016-06-13T14:56:00Z"/>
          <w:trPrChange w:id="1662" w:author="Antonova, Natalya V." w:date="2016-06-13T16:25:00Z">
            <w:trPr>
              <w:trHeight w:val="300"/>
            </w:trPr>
          </w:trPrChange>
        </w:trPr>
        <w:tc>
          <w:tcPr>
            <w:tcW w:w="984" w:type="dxa"/>
            <w:shd w:val="clear" w:color="auto" w:fill="auto"/>
            <w:noWrap/>
            <w:vAlign w:val="bottom"/>
            <w:hideMark/>
            <w:tcPrChange w:id="1663"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664" w:author="Antonova, Natalya V." w:date="2016-06-13T14:56:00Z"/>
                <w:rFonts w:ascii="Calibri" w:eastAsia="Times New Roman" w:hAnsi="Calibri" w:cs="Times New Roman"/>
                <w:color w:val="000000"/>
              </w:rPr>
            </w:pPr>
            <w:ins w:id="1665" w:author="Antonova, Natalya V." w:date="2016-06-13T14:56:00Z">
              <w:r w:rsidRPr="00B445A6">
                <w:rPr>
                  <w:rFonts w:ascii="Calibri" w:eastAsia="Times New Roman" w:hAnsi="Calibri" w:cs="Times New Roman"/>
                  <w:color w:val="000000"/>
                </w:rPr>
                <w:t>AC.5-1</w:t>
              </w:r>
            </w:ins>
          </w:p>
        </w:tc>
        <w:tc>
          <w:tcPr>
            <w:tcW w:w="1911" w:type="dxa"/>
            <w:shd w:val="clear" w:color="auto" w:fill="auto"/>
            <w:noWrap/>
            <w:vAlign w:val="bottom"/>
            <w:hideMark/>
            <w:tcPrChange w:id="1666"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667" w:author="Antonova, Natalya V." w:date="2016-06-13T14:56:00Z"/>
                <w:rFonts w:ascii="Calibri" w:eastAsia="Times New Roman" w:hAnsi="Calibri" w:cs="Times New Roman"/>
                <w:color w:val="000000"/>
              </w:rPr>
            </w:pPr>
            <w:ins w:id="1668" w:author="Antonova, Natalya V." w:date="2016-06-13T14:56:00Z">
              <w:r w:rsidRPr="00B445A6">
                <w:rPr>
                  <w:rFonts w:ascii="Calibri" w:eastAsia="Times New Roman" w:hAnsi="Calibri" w:cs="Times New Roman"/>
                  <w:color w:val="000000"/>
                </w:rPr>
                <w:t>Rotating Year 4</w:t>
              </w:r>
            </w:ins>
          </w:p>
        </w:tc>
        <w:tc>
          <w:tcPr>
            <w:tcW w:w="1156" w:type="dxa"/>
            <w:shd w:val="clear" w:color="auto" w:fill="auto"/>
            <w:noWrap/>
            <w:vAlign w:val="bottom"/>
            <w:hideMark/>
            <w:tcPrChange w:id="1669"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670" w:author="Antonova, Natalya V." w:date="2016-06-13T14:56:00Z"/>
                <w:rFonts w:ascii="Calibri" w:eastAsia="Times New Roman" w:hAnsi="Calibri" w:cs="Times New Roman"/>
                <w:color w:val="000000"/>
              </w:rPr>
            </w:pPr>
            <w:ins w:id="1671" w:author="Antonova, Natalya V." w:date="2016-06-13T14:56:00Z">
              <w:r w:rsidRPr="00B445A6">
                <w:rPr>
                  <w:rFonts w:ascii="Calibri" w:eastAsia="Times New Roman" w:hAnsi="Calibri" w:cs="Times New Roman"/>
                  <w:color w:val="000000"/>
                </w:rPr>
                <w:t>501035</w:t>
              </w:r>
            </w:ins>
          </w:p>
        </w:tc>
        <w:tc>
          <w:tcPr>
            <w:tcW w:w="1080" w:type="dxa"/>
            <w:shd w:val="clear" w:color="auto" w:fill="auto"/>
            <w:noWrap/>
            <w:vAlign w:val="bottom"/>
            <w:hideMark/>
            <w:tcPrChange w:id="1672"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673" w:author="Antonova, Natalya V." w:date="2016-06-13T14:56:00Z"/>
                <w:rFonts w:ascii="Calibri" w:eastAsia="Times New Roman" w:hAnsi="Calibri" w:cs="Times New Roman"/>
                <w:color w:val="000000"/>
              </w:rPr>
            </w:pPr>
            <w:ins w:id="1674" w:author="Antonova, Natalya V." w:date="2016-06-13T14:56:00Z">
              <w:r w:rsidRPr="00B445A6">
                <w:rPr>
                  <w:rFonts w:ascii="Calibri" w:eastAsia="Times New Roman" w:hAnsi="Calibri" w:cs="Times New Roman"/>
                  <w:color w:val="000000"/>
                </w:rPr>
                <w:t>5366876</w:t>
              </w:r>
            </w:ins>
          </w:p>
        </w:tc>
        <w:tc>
          <w:tcPr>
            <w:tcW w:w="1364" w:type="dxa"/>
            <w:shd w:val="clear" w:color="auto" w:fill="auto"/>
            <w:noWrap/>
            <w:vAlign w:val="bottom"/>
            <w:hideMark/>
            <w:tcPrChange w:id="1675"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676" w:author="Antonova, Natalya V." w:date="2016-06-13T14:56:00Z"/>
                <w:rFonts w:ascii="Calibri" w:eastAsia="Times New Roman" w:hAnsi="Calibri" w:cs="Times New Roman"/>
                <w:color w:val="000000"/>
              </w:rPr>
            </w:pPr>
            <w:ins w:id="1677"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678"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679" w:author="Antonova, Natalya V." w:date="2016-06-13T14:56:00Z"/>
                <w:rFonts w:ascii="Calibri" w:eastAsia="Times New Roman" w:hAnsi="Calibri" w:cs="Times New Roman"/>
                <w:color w:val="000000"/>
              </w:rPr>
            </w:pPr>
            <w:ins w:id="1680" w:author="Antonova, Natalya V." w:date="2016-06-13T14:56:00Z">
              <w:r w:rsidRPr="00B445A6">
                <w:rPr>
                  <w:rFonts w:ascii="Calibri" w:eastAsia="Times New Roman" w:hAnsi="Calibri" w:cs="Times New Roman"/>
                  <w:color w:val="000000"/>
                </w:rPr>
                <w:t>2012</w:t>
              </w:r>
            </w:ins>
          </w:p>
        </w:tc>
        <w:tc>
          <w:tcPr>
            <w:tcW w:w="1112" w:type="dxa"/>
            <w:tcPrChange w:id="1681" w:author="Antonova, Natalya V." w:date="2016-06-13T16:25:00Z">
              <w:tcPr>
                <w:tcW w:w="960" w:type="dxa"/>
                <w:gridSpan w:val="2"/>
              </w:tcPr>
            </w:tcPrChange>
          </w:tcPr>
          <w:p w:rsidR="00B445A6" w:rsidRPr="00B445A6" w:rsidRDefault="00A20E0B" w:rsidP="00B445A6">
            <w:pPr>
              <w:spacing w:after="0" w:line="240" w:lineRule="auto"/>
              <w:jc w:val="right"/>
              <w:rPr>
                <w:ins w:id="1682" w:author="Antonova, Natalya V." w:date="2016-06-13T14:57:00Z"/>
                <w:rFonts w:ascii="Calibri" w:eastAsia="Times New Roman" w:hAnsi="Calibri" w:cs="Times New Roman"/>
                <w:color w:val="000000"/>
              </w:rPr>
            </w:pPr>
            <w:ins w:id="1683" w:author="Antonova, Natalya V." w:date="2016-06-13T16:30:00Z">
              <w:r w:rsidRPr="00A20E0B">
                <w:rPr>
                  <w:rFonts w:ascii="Calibri" w:eastAsia="Times New Roman" w:hAnsi="Calibri" w:cs="Times New Roman"/>
                  <w:color w:val="000000"/>
                </w:rPr>
                <w:t>766.52</w:t>
              </w:r>
            </w:ins>
          </w:p>
        </w:tc>
      </w:tr>
      <w:tr w:rsidR="00B445A6" w:rsidRPr="00B445A6" w:rsidTr="00936E69">
        <w:trPr>
          <w:trHeight w:val="300"/>
          <w:ins w:id="1684" w:author="Antonova, Natalya V." w:date="2016-06-13T14:56:00Z"/>
          <w:trPrChange w:id="1685" w:author="Antonova, Natalya V." w:date="2016-06-13T16:25:00Z">
            <w:trPr>
              <w:trHeight w:val="300"/>
            </w:trPr>
          </w:trPrChange>
        </w:trPr>
        <w:tc>
          <w:tcPr>
            <w:tcW w:w="984" w:type="dxa"/>
            <w:shd w:val="clear" w:color="auto" w:fill="auto"/>
            <w:noWrap/>
            <w:vAlign w:val="bottom"/>
            <w:hideMark/>
            <w:tcPrChange w:id="1686"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687" w:author="Antonova, Natalya V." w:date="2016-06-13T14:56:00Z"/>
                <w:rFonts w:ascii="Calibri" w:eastAsia="Times New Roman" w:hAnsi="Calibri" w:cs="Times New Roman"/>
                <w:color w:val="000000"/>
              </w:rPr>
            </w:pPr>
            <w:ins w:id="1688" w:author="Antonova, Natalya V." w:date="2016-06-13T14:56:00Z">
              <w:r w:rsidRPr="00B445A6">
                <w:rPr>
                  <w:rFonts w:ascii="Calibri" w:eastAsia="Times New Roman" w:hAnsi="Calibri" w:cs="Times New Roman"/>
                  <w:color w:val="000000"/>
                </w:rPr>
                <w:t>AC.5-2</w:t>
              </w:r>
            </w:ins>
          </w:p>
        </w:tc>
        <w:tc>
          <w:tcPr>
            <w:tcW w:w="1911" w:type="dxa"/>
            <w:shd w:val="clear" w:color="auto" w:fill="auto"/>
            <w:noWrap/>
            <w:vAlign w:val="bottom"/>
            <w:hideMark/>
            <w:tcPrChange w:id="1689"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690" w:author="Antonova, Natalya V." w:date="2016-06-13T14:56:00Z"/>
                <w:rFonts w:ascii="Calibri" w:eastAsia="Times New Roman" w:hAnsi="Calibri" w:cs="Times New Roman"/>
                <w:color w:val="000000"/>
              </w:rPr>
            </w:pPr>
            <w:ins w:id="1691" w:author="Antonova, Natalya V." w:date="2016-06-13T14:56:00Z">
              <w:r w:rsidRPr="00B445A6">
                <w:rPr>
                  <w:rFonts w:ascii="Calibri" w:eastAsia="Times New Roman" w:hAnsi="Calibri" w:cs="Times New Roman"/>
                  <w:color w:val="000000"/>
                </w:rPr>
                <w:t>Rotating Year 4</w:t>
              </w:r>
            </w:ins>
          </w:p>
        </w:tc>
        <w:tc>
          <w:tcPr>
            <w:tcW w:w="1156" w:type="dxa"/>
            <w:shd w:val="clear" w:color="auto" w:fill="auto"/>
            <w:noWrap/>
            <w:vAlign w:val="bottom"/>
            <w:hideMark/>
            <w:tcPrChange w:id="1692"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693" w:author="Antonova, Natalya V." w:date="2016-06-13T14:56:00Z"/>
                <w:rFonts w:ascii="Calibri" w:eastAsia="Times New Roman" w:hAnsi="Calibri" w:cs="Times New Roman"/>
                <w:color w:val="000000"/>
              </w:rPr>
            </w:pPr>
            <w:ins w:id="1694" w:author="Antonova, Natalya V." w:date="2016-06-13T14:56:00Z">
              <w:r w:rsidRPr="00B445A6">
                <w:rPr>
                  <w:rFonts w:ascii="Calibri" w:eastAsia="Times New Roman" w:hAnsi="Calibri" w:cs="Times New Roman"/>
                  <w:color w:val="000000"/>
                </w:rPr>
                <w:t>498889</w:t>
              </w:r>
            </w:ins>
          </w:p>
        </w:tc>
        <w:tc>
          <w:tcPr>
            <w:tcW w:w="1080" w:type="dxa"/>
            <w:shd w:val="clear" w:color="auto" w:fill="auto"/>
            <w:noWrap/>
            <w:vAlign w:val="bottom"/>
            <w:hideMark/>
            <w:tcPrChange w:id="1695"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696" w:author="Antonova, Natalya V." w:date="2016-06-13T14:56:00Z"/>
                <w:rFonts w:ascii="Calibri" w:eastAsia="Times New Roman" w:hAnsi="Calibri" w:cs="Times New Roman"/>
                <w:color w:val="000000"/>
              </w:rPr>
            </w:pPr>
            <w:ins w:id="1697" w:author="Antonova, Natalya V." w:date="2016-06-13T14:56:00Z">
              <w:r w:rsidRPr="00B445A6">
                <w:rPr>
                  <w:rFonts w:ascii="Calibri" w:eastAsia="Times New Roman" w:hAnsi="Calibri" w:cs="Times New Roman"/>
                  <w:color w:val="000000"/>
                </w:rPr>
                <w:t>5368643</w:t>
              </w:r>
            </w:ins>
          </w:p>
        </w:tc>
        <w:tc>
          <w:tcPr>
            <w:tcW w:w="1364" w:type="dxa"/>
            <w:shd w:val="clear" w:color="auto" w:fill="auto"/>
            <w:noWrap/>
            <w:vAlign w:val="bottom"/>
            <w:hideMark/>
            <w:tcPrChange w:id="1698"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699" w:author="Antonova, Natalya V." w:date="2016-06-13T14:56:00Z"/>
                <w:rFonts w:ascii="Calibri" w:eastAsia="Times New Roman" w:hAnsi="Calibri" w:cs="Times New Roman"/>
                <w:color w:val="000000"/>
              </w:rPr>
            </w:pPr>
            <w:ins w:id="1700"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701"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702" w:author="Antonova, Natalya V." w:date="2016-06-13T14:56:00Z"/>
                <w:rFonts w:ascii="Calibri" w:eastAsia="Times New Roman" w:hAnsi="Calibri" w:cs="Times New Roman"/>
                <w:color w:val="000000"/>
              </w:rPr>
            </w:pPr>
            <w:ins w:id="1703" w:author="Antonova, Natalya V." w:date="2016-06-13T14:56:00Z">
              <w:r w:rsidRPr="00B445A6">
                <w:rPr>
                  <w:rFonts w:ascii="Calibri" w:eastAsia="Times New Roman" w:hAnsi="Calibri" w:cs="Times New Roman"/>
                  <w:color w:val="000000"/>
                </w:rPr>
                <w:t>GRTS</w:t>
              </w:r>
            </w:ins>
          </w:p>
        </w:tc>
        <w:tc>
          <w:tcPr>
            <w:tcW w:w="1112" w:type="dxa"/>
            <w:tcPrChange w:id="1704" w:author="Antonova, Natalya V." w:date="2016-06-13T16:25:00Z">
              <w:tcPr>
                <w:tcW w:w="960" w:type="dxa"/>
                <w:gridSpan w:val="2"/>
              </w:tcPr>
            </w:tcPrChange>
          </w:tcPr>
          <w:p w:rsidR="00B445A6" w:rsidRPr="00B445A6" w:rsidRDefault="00B445A6" w:rsidP="00B445A6">
            <w:pPr>
              <w:spacing w:after="0" w:line="240" w:lineRule="auto"/>
              <w:jc w:val="right"/>
              <w:rPr>
                <w:ins w:id="1705" w:author="Antonova, Natalya V." w:date="2016-06-13T14:57:00Z"/>
                <w:rFonts w:ascii="Calibri" w:eastAsia="Times New Roman" w:hAnsi="Calibri" w:cs="Times New Roman"/>
                <w:color w:val="000000"/>
              </w:rPr>
            </w:pPr>
          </w:p>
        </w:tc>
      </w:tr>
      <w:tr w:rsidR="00B445A6" w:rsidRPr="00B445A6" w:rsidTr="00936E69">
        <w:trPr>
          <w:trHeight w:val="300"/>
          <w:ins w:id="1706" w:author="Antonova, Natalya V." w:date="2016-06-13T14:56:00Z"/>
          <w:trPrChange w:id="1707" w:author="Antonova, Natalya V." w:date="2016-06-13T16:25:00Z">
            <w:trPr>
              <w:trHeight w:val="300"/>
            </w:trPr>
          </w:trPrChange>
        </w:trPr>
        <w:tc>
          <w:tcPr>
            <w:tcW w:w="984" w:type="dxa"/>
            <w:shd w:val="clear" w:color="auto" w:fill="auto"/>
            <w:noWrap/>
            <w:vAlign w:val="bottom"/>
            <w:hideMark/>
            <w:tcPrChange w:id="1708"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709" w:author="Antonova, Natalya V." w:date="2016-06-13T14:56:00Z"/>
                <w:rFonts w:ascii="Calibri" w:eastAsia="Times New Roman" w:hAnsi="Calibri" w:cs="Times New Roman"/>
                <w:color w:val="000000"/>
              </w:rPr>
            </w:pPr>
            <w:ins w:id="1710" w:author="Antonova, Natalya V." w:date="2016-06-13T14:56:00Z">
              <w:r w:rsidRPr="00B445A6">
                <w:rPr>
                  <w:rFonts w:ascii="Calibri" w:eastAsia="Times New Roman" w:hAnsi="Calibri" w:cs="Times New Roman"/>
                  <w:color w:val="000000"/>
                </w:rPr>
                <w:t>AC.5-2</w:t>
              </w:r>
            </w:ins>
          </w:p>
        </w:tc>
        <w:tc>
          <w:tcPr>
            <w:tcW w:w="1911" w:type="dxa"/>
            <w:shd w:val="clear" w:color="auto" w:fill="auto"/>
            <w:noWrap/>
            <w:vAlign w:val="bottom"/>
            <w:hideMark/>
            <w:tcPrChange w:id="1711"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712" w:author="Antonova, Natalya V." w:date="2016-06-13T14:56:00Z"/>
                <w:rFonts w:ascii="Calibri" w:eastAsia="Times New Roman" w:hAnsi="Calibri" w:cs="Times New Roman"/>
                <w:color w:val="000000"/>
              </w:rPr>
            </w:pPr>
            <w:ins w:id="1713" w:author="Antonova, Natalya V." w:date="2016-06-13T14:56:00Z">
              <w:r w:rsidRPr="00B445A6">
                <w:rPr>
                  <w:rFonts w:ascii="Calibri" w:eastAsia="Times New Roman" w:hAnsi="Calibri" w:cs="Times New Roman"/>
                  <w:color w:val="000000"/>
                </w:rPr>
                <w:t>Rotating Year 4</w:t>
              </w:r>
            </w:ins>
          </w:p>
        </w:tc>
        <w:tc>
          <w:tcPr>
            <w:tcW w:w="1156" w:type="dxa"/>
            <w:shd w:val="clear" w:color="auto" w:fill="auto"/>
            <w:noWrap/>
            <w:vAlign w:val="bottom"/>
            <w:hideMark/>
            <w:tcPrChange w:id="1714"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715" w:author="Antonova, Natalya V." w:date="2016-06-13T14:56:00Z"/>
                <w:rFonts w:ascii="Calibri" w:eastAsia="Times New Roman" w:hAnsi="Calibri" w:cs="Times New Roman"/>
                <w:color w:val="000000"/>
              </w:rPr>
            </w:pPr>
            <w:ins w:id="1716" w:author="Antonova, Natalya V." w:date="2016-06-13T14:56:00Z">
              <w:r w:rsidRPr="00B445A6">
                <w:rPr>
                  <w:rFonts w:ascii="Calibri" w:eastAsia="Times New Roman" w:hAnsi="Calibri" w:cs="Times New Roman"/>
                  <w:color w:val="000000"/>
                </w:rPr>
                <w:t>498889</w:t>
              </w:r>
            </w:ins>
          </w:p>
        </w:tc>
        <w:tc>
          <w:tcPr>
            <w:tcW w:w="1080" w:type="dxa"/>
            <w:shd w:val="clear" w:color="auto" w:fill="auto"/>
            <w:noWrap/>
            <w:vAlign w:val="bottom"/>
            <w:hideMark/>
            <w:tcPrChange w:id="1717"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718" w:author="Antonova, Natalya V." w:date="2016-06-13T14:56:00Z"/>
                <w:rFonts w:ascii="Calibri" w:eastAsia="Times New Roman" w:hAnsi="Calibri" w:cs="Times New Roman"/>
                <w:color w:val="000000"/>
              </w:rPr>
            </w:pPr>
            <w:ins w:id="1719" w:author="Antonova, Natalya V." w:date="2016-06-13T14:56:00Z">
              <w:r w:rsidRPr="00B445A6">
                <w:rPr>
                  <w:rFonts w:ascii="Calibri" w:eastAsia="Times New Roman" w:hAnsi="Calibri" w:cs="Times New Roman"/>
                  <w:color w:val="000000"/>
                </w:rPr>
                <w:t>5367126</w:t>
              </w:r>
            </w:ins>
          </w:p>
        </w:tc>
        <w:tc>
          <w:tcPr>
            <w:tcW w:w="1364" w:type="dxa"/>
            <w:shd w:val="clear" w:color="auto" w:fill="auto"/>
            <w:noWrap/>
            <w:vAlign w:val="bottom"/>
            <w:hideMark/>
            <w:tcPrChange w:id="1720"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721" w:author="Antonova, Natalya V." w:date="2016-06-13T14:56:00Z"/>
                <w:rFonts w:ascii="Calibri" w:eastAsia="Times New Roman" w:hAnsi="Calibri" w:cs="Times New Roman"/>
                <w:color w:val="000000"/>
              </w:rPr>
            </w:pPr>
            <w:ins w:id="1722"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723"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724" w:author="Antonova, Natalya V." w:date="2016-06-13T14:56:00Z"/>
                <w:rFonts w:ascii="Calibri" w:eastAsia="Times New Roman" w:hAnsi="Calibri" w:cs="Times New Roman"/>
                <w:color w:val="000000"/>
              </w:rPr>
            </w:pPr>
            <w:ins w:id="1725" w:author="Antonova, Natalya V." w:date="2016-06-13T14:56:00Z">
              <w:r w:rsidRPr="00B445A6">
                <w:rPr>
                  <w:rFonts w:ascii="Calibri" w:eastAsia="Times New Roman" w:hAnsi="Calibri" w:cs="Times New Roman"/>
                  <w:color w:val="000000"/>
                </w:rPr>
                <w:t>2012</w:t>
              </w:r>
            </w:ins>
          </w:p>
        </w:tc>
        <w:tc>
          <w:tcPr>
            <w:tcW w:w="1112" w:type="dxa"/>
            <w:tcPrChange w:id="1726" w:author="Antonova, Natalya V." w:date="2016-06-13T16:25:00Z">
              <w:tcPr>
                <w:tcW w:w="960" w:type="dxa"/>
                <w:gridSpan w:val="2"/>
              </w:tcPr>
            </w:tcPrChange>
          </w:tcPr>
          <w:p w:rsidR="00B445A6" w:rsidRPr="00B445A6" w:rsidRDefault="00A20E0B" w:rsidP="00B445A6">
            <w:pPr>
              <w:spacing w:after="0" w:line="240" w:lineRule="auto"/>
              <w:jc w:val="right"/>
              <w:rPr>
                <w:ins w:id="1727" w:author="Antonova, Natalya V." w:date="2016-06-13T14:57:00Z"/>
                <w:rFonts w:ascii="Calibri" w:eastAsia="Times New Roman" w:hAnsi="Calibri" w:cs="Times New Roman"/>
                <w:color w:val="000000"/>
              </w:rPr>
            </w:pPr>
            <w:ins w:id="1728" w:author="Antonova, Natalya V." w:date="2016-06-13T16:30:00Z">
              <w:r w:rsidRPr="00A20E0B">
                <w:rPr>
                  <w:rFonts w:ascii="Calibri" w:eastAsia="Times New Roman" w:hAnsi="Calibri" w:cs="Times New Roman"/>
                  <w:color w:val="000000"/>
                </w:rPr>
                <w:t>1517.09</w:t>
              </w:r>
            </w:ins>
          </w:p>
        </w:tc>
      </w:tr>
      <w:tr w:rsidR="00B445A6" w:rsidRPr="00B445A6" w:rsidTr="00936E69">
        <w:trPr>
          <w:trHeight w:val="300"/>
          <w:ins w:id="1729" w:author="Antonova, Natalya V." w:date="2016-06-13T14:56:00Z"/>
          <w:trPrChange w:id="1730" w:author="Antonova, Natalya V." w:date="2016-06-13T16:25:00Z">
            <w:trPr>
              <w:trHeight w:val="300"/>
            </w:trPr>
          </w:trPrChange>
        </w:trPr>
        <w:tc>
          <w:tcPr>
            <w:tcW w:w="984" w:type="dxa"/>
            <w:shd w:val="clear" w:color="auto" w:fill="auto"/>
            <w:noWrap/>
            <w:vAlign w:val="bottom"/>
            <w:hideMark/>
            <w:tcPrChange w:id="1731"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732" w:author="Antonova, Natalya V." w:date="2016-06-13T14:56:00Z"/>
                <w:rFonts w:ascii="Calibri" w:eastAsia="Times New Roman" w:hAnsi="Calibri" w:cs="Times New Roman"/>
                <w:color w:val="000000"/>
              </w:rPr>
            </w:pPr>
            <w:ins w:id="1733" w:author="Antonova, Natalya V." w:date="2016-06-13T14:56:00Z">
              <w:r w:rsidRPr="00B445A6">
                <w:rPr>
                  <w:rFonts w:ascii="Calibri" w:eastAsia="Times New Roman" w:hAnsi="Calibri" w:cs="Times New Roman"/>
                  <w:color w:val="000000"/>
                </w:rPr>
                <w:t>AC.5-3</w:t>
              </w:r>
            </w:ins>
          </w:p>
        </w:tc>
        <w:tc>
          <w:tcPr>
            <w:tcW w:w="1911" w:type="dxa"/>
            <w:shd w:val="clear" w:color="auto" w:fill="auto"/>
            <w:noWrap/>
            <w:vAlign w:val="bottom"/>
            <w:hideMark/>
            <w:tcPrChange w:id="1734"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735" w:author="Antonova, Natalya V." w:date="2016-06-13T14:56:00Z"/>
                <w:rFonts w:ascii="Calibri" w:eastAsia="Times New Roman" w:hAnsi="Calibri" w:cs="Times New Roman"/>
                <w:color w:val="000000"/>
              </w:rPr>
            </w:pPr>
            <w:ins w:id="1736" w:author="Antonova, Natalya V." w:date="2016-06-13T14:56:00Z">
              <w:r w:rsidRPr="00B445A6">
                <w:rPr>
                  <w:rFonts w:ascii="Calibri" w:eastAsia="Times New Roman" w:hAnsi="Calibri" w:cs="Times New Roman"/>
                  <w:color w:val="000000"/>
                </w:rPr>
                <w:t>Rotating Year 4</w:t>
              </w:r>
            </w:ins>
          </w:p>
        </w:tc>
        <w:tc>
          <w:tcPr>
            <w:tcW w:w="1156" w:type="dxa"/>
            <w:shd w:val="clear" w:color="auto" w:fill="auto"/>
            <w:noWrap/>
            <w:vAlign w:val="bottom"/>
            <w:hideMark/>
            <w:tcPrChange w:id="1737"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738" w:author="Antonova, Natalya V." w:date="2016-06-13T14:56:00Z"/>
                <w:rFonts w:ascii="Calibri" w:eastAsia="Times New Roman" w:hAnsi="Calibri" w:cs="Times New Roman"/>
                <w:color w:val="000000"/>
              </w:rPr>
            </w:pPr>
            <w:ins w:id="1739" w:author="Antonova, Natalya V." w:date="2016-06-13T14:56:00Z">
              <w:r w:rsidRPr="00B445A6">
                <w:rPr>
                  <w:rFonts w:ascii="Calibri" w:eastAsia="Times New Roman" w:hAnsi="Calibri" w:cs="Times New Roman"/>
                  <w:color w:val="000000"/>
                </w:rPr>
                <w:t>500550</w:t>
              </w:r>
            </w:ins>
          </w:p>
        </w:tc>
        <w:tc>
          <w:tcPr>
            <w:tcW w:w="1080" w:type="dxa"/>
            <w:shd w:val="clear" w:color="auto" w:fill="auto"/>
            <w:noWrap/>
            <w:vAlign w:val="bottom"/>
            <w:hideMark/>
            <w:tcPrChange w:id="1740"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741" w:author="Antonova, Natalya V." w:date="2016-06-13T14:56:00Z"/>
                <w:rFonts w:ascii="Calibri" w:eastAsia="Times New Roman" w:hAnsi="Calibri" w:cs="Times New Roman"/>
                <w:color w:val="000000"/>
              </w:rPr>
            </w:pPr>
            <w:ins w:id="1742" w:author="Antonova, Natalya V." w:date="2016-06-13T14:56:00Z">
              <w:r w:rsidRPr="00B445A6">
                <w:rPr>
                  <w:rFonts w:ascii="Calibri" w:eastAsia="Times New Roman" w:hAnsi="Calibri" w:cs="Times New Roman"/>
                  <w:color w:val="000000"/>
                </w:rPr>
                <w:t>5367837</w:t>
              </w:r>
            </w:ins>
          </w:p>
        </w:tc>
        <w:tc>
          <w:tcPr>
            <w:tcW w:w="1364" w:type="dxa"/>
            <w:shd w:val="clear" w:color="auto" w:fill="auto"/>
            <w:noWrap/>
            <w:vAlign w:val="bottom"/>
            <w:hideMark/>
            <w:tcPrChange w:id="1743"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744" w:author="Antonova, Natalya V." w:date="2016-06-13T14:56:00Z"/>
                <w:rFonts w:ascii="Calibri" w:eastAsia="Times New Roman" w:hAnsi="Calibri" w:cs="Times New Roman"/>
                <w:color w:val="000000"/>
              </w:rPr>
            </w:pPr>
            <w:ins w:id="1745"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746"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747" w:author="Antonova, Natalya V." w:date="2016-06-13T14:56:00Z"/>
                <w:rFonts w:ascii="Calibri" w:eastAsia="Times New Roman" w:hAnsi="Calibri" w:cs="Times New Roman"/>
                <w:color w:val="000000"/>
              </w:rPr>
            </w:pPr>
            <w:ins w:id="1748" w:author="Antonova, Natalya V." w:date="2016-06-13T14:56:00Z">
              <w:r w:rsidRPr="00B445A6">
                <w:rPr>
                  <w:rFonts w:ascii="Calibri" w:eastAsia="Times New Roman" w:hAnsi="Calibri" w:cs="Times New Roman"/>
                  <w:color w:val="000000"/>
                </w:rPr>
                <w:t>GRTS</w:t>
              </w:r>
            </w:ins>
          </w:p>
        </w:tc>
        <w:tc>
          <w:tcPr>
            <w:tcW w:w="1112" w:type="dxa"/>
            <w:tcPrChange w:id="1749" w:author="Antonova, Natalya V." w:date="2016-06-13T16:25:00Z">
              <w:tcPr>
                <w:tcW w:w="960" w:type="dxa"/>
                <w:gridSpan w:val="2"/>
              </w:tcPr>
            </w:tcPrChange>
          </w:tcPr>
          <w:p w:rsidR="00B445A6" w:rsidRPr="00B445A6" w:rsidRDefault="00B445A6" w:rsidP="00B445A6">
            <w:pPr>
              <w:spacing w:after="0" w:line="240" w:lineRule="auto"/>
              <w:jc w:val="right"/>
              <w:rPr>
                <w:ins w:id="1750" w:author="Antonova, Natalya V." w:date="2016-06-13T14:57:00Z"/>
                <w:rFonts w:ascii="Calibri" w:eastAsia="Times New Roman" w:hAnsi="Calibri" w:cs="Times New Roman"/>
                <w:color w:val="000000"/>
              </w:rPr>
            </w:pPr>
          </w:p>
        </w:tc>
      </w:tr>
      <w:tr w:rsidR="00B445A6" w:rsidRPr="00B445A6" w:rsidTr="00936E69">
        <w:trPr>
          <w:trHeight w:val="300"/>
          <w:ins w:id="1751" w:author="Antonova, Natalya V." w:date="2016-06-13T14:56:00Z"/>
          <w:trPrChange w:id="1752" w:author="Antonova, Natalya V." w:date="2016-06-13T16:25:00Z">
            <w:trPr>
              <w:trHeight w:val="300"/>
            </w:trPr>
          </w:trPrChange>
        </w:trPr>
        <w:tc>
          <w:tcPr>
            <w:tcW w:w="984" w:type="dxa"/>
            <w:shd w:val="clear" w:color="auto" w:fill="auto"/>
            <w:noWrap/>
            <w:vAlign w:val="bottom"/>
            <w:hideMark/>
            <w:tcPrChange w:id="1753"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754" w:author="Antonova, Natalya V." w:date="2016-06-13T14:56:00Z"/>
                <w:rFonts w:ascii="Calibri" w:eastAsia="Times New Roman" w:hAnsi="Calibri" w:cs="Times New Roman"/>
                <w:color w:val="000000"/>
              </w:rPr>
            </w:pPr>
            <w:ins w:id="1755" w:author="Antonova, Natalya V." w:date="2016-06-13T14:56:00Z">
              <w:r w:rsidRPr="00B445A6">
                <w:rPr>
                  <w:rFonts w:ascii="Calibri" w:eastAsia="Times New Roman" w:hAnsi="Calibri" w:cs="Times New Roman"/>
                  <w:color w:val="000000"/>
                </w:rPr>
                <w:t>AC.5-3</w:t>
              </w:r>
            </w:ins>
          </w:p>
        </w:tc>
        <w:tc>
          <w:tcPr>
            <w:tcW w:w="1911" w:type="dxa"/>
            <w:shd w:val="clear" w:color="auto" w:fill="auto"/>
            <w:noWrap/>
            <w:vAlign w:val="bottom"/>
            <w:hideMark/>
            <w:tcPrChange w:id="1756"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757" w:author="Antonova, Natalya V." w:date="2016-06-13T14:56:00Z"/>
                <w:rFonts w:ascii="Calibri" w:eastAsia="Times New Roman" w:hAnsi="Calibri" w:cs="Times New Roman"/>
                <w:color w:val="000000"/>
              </w:rPr>
            </w:pPr>
            <w:ins w:id="1758" w:author="Antonova, Natalya V." w:date="2016-06-13T14:56:00Z">
              <w:r w:rsidRPr="00B445A6">
                <w:rPr>
                  <w:rFonts w:ascii="Calibri" w:eastAsia="Times New Roman" w:hAnsi="Calibri" w:cs="Times New Roman"/>
                  <w:color w:val="000000"/>
                </w:rPr>
                <w:t>Rotating Year 4</w:t>
              </w:r>
            </w:ins>
          </w:p>
        </w:tc>
        <w:tc>
          <w:tcPr>
            <w:tcW w:w="1156" w:type="dxa"/>
            <w:shd w:val="clear" w:color="auto" w:fill="auto"/>
            <w:noWrap/>
            <w:vAlign w:val="bottom"/>
            <w:hideMark/>
            <w:tcPrChange w:id="1759"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760" w:author="Antonova, Natalya V." w:date="2016-06-13T14:56:00Z"/>
                <w:rFonts w:ascii="Calibri" w:eastAsia="Times New Roman" w:hAnsi="Calibri" w:cs="Times New Roman"/>
                <w:color w:val="000000"/>
              </w:rPr>
            </w:pPr>
            <w:ins w:id="1761" w:author="Antonova, Natalya V." w:date="2016-06-13T14:56:00Z">
              <w:r w:rsidRPr="00B445A6">
                <w:rPr>
                  <w:rFonts w:ascii="Calibri" w:eastAsia="Times New Roman" w:hAnsi="Calibri" w:cs="Times New Roman"/>
                  <w:color w:val="000000"/>
                </w:rPr>
                <w:t>500550</w:t>
              </w:r>
            </w:ins>
          </w:p>
        </w:tc>
        <w:tc>
          <w:tcPr>
            <w:tcW w:w="1080" w:type="dxa"/>
            <w:shd w:val="clear" w:color="auto" w:fill="auto"/>
            <w:noWrap/>
            <w:vAlign w:val="bottom"/>
            <w:hideMark/>
            <w:tcPrChange w:id="1762"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763" w:author="Antonova, Natalya V." w:date="2016-06-13T14:56:00Z"/>
                <w:rFonts w:ascii="Calibri" w:eastAsia="Times New Roman" w:hAnsi="Calibri" w:cs="Times New Roman"/>
                <w:color w:val="000000"/>
              </w:rPr>
            </w:pPr>
            <w:ins w:id="1764" w:author="Antonova, Natalya V." w:date="2016-06-13T14:56:00Z">
              <w:r w:rsidRPr="00B445A6">
                <w:rPr>
                  <w:rFonts w:ascii="Calibri" w:eastAsia="Times New Roman" w:hAnsi="Calibri" w:cs="Times New Roman"/>
                  <w:color w:val="000000"/>
                </w:rPr>
                <w:t>5366869</w:t>
              </w:r>
            </w:ins>
          </w:p>
        </w:tc>
        <w:tc>
          <w:tcPr>
            <w:tcW w:w="1364" w:type="dxa"/>
            <w:shd w:val="clear" w:color="auto" w:fill="auto"/>
            <w:noWrap/>
            <w:vAlign w:val="bottom"/>
            <w:hideMark/>
            <w:tcPrChange w:id="1765"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766" w:author="Antonova, Natalya V." w:date="2016-06-13T14:56:00Z"/>
                <w:rFonts w:ascii="Calibri" w:eastAsia="Times New Roman" w:hAnsi="Calibri" w:cs="Times New Roman"/>
                <w:color w:val="000000"/>
              </w:rPr>
            </w:pPr>
            <w:ins w:id="1767"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768"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769" w:author="Antonova, Natalya V." w:date="2016-06-13T14:56:00Z"/>
                <w:rFonts w:ascii="Calibri" w:eastAsia="Times New Roman" w:hAnsi="Calibri" w:cs="Times New Roman"/>
                <w:color w:val="000000"/>
              </w:rPr>
            </w:pPr>
            <w:ins w:id="1770" w:author="Antonova, Natalya V." w:date="2016-06-13T14:56:00Z">
              <w:r w:rsidRPr="00B445A6">
                <w:rPr>
                  <w:rFonts w:ascii="Calibri" w:eastAsia="Times New Roman" w:hAnsi="Calibri" w:cs="Times New Roman"/>
                  <w:color w:val="000000"/>
                </w:rPr>
                <w:t>GRTS</w:t>
              </w:r>
            </w:ins>
          </w:p>
        </w:tc>
        <w:tc>
          <w:tcPr>
            <w:tcW w:w="1112" w:type="dxa"/>
            <w:tcPrChange w:id="1771" w:author="Antonova, Natalya V." w:date="2016-06-13T16:25:00Z">
              <w:tcPr>
                <w:tcW w:w="960" w:type="dxa"/>
                <w:gridSpan w:val="2"/>
              </w:tcPr>
            </w:tcPrChange>
          </w:tcPr>
          <w:p w:rsidR="00B445A6" w:rsidRPr="00B445A6" w:rsidRDefault="00A20E0B" w:rsidP="00B445A6">
            <w:pPr>
              <w:spacing w:after="0" w:line="240" w:lineRule="auto"/>
              <w:jc w:val="right"/>
              <w:rPr>
                <w:ins w:id="1772" w:author="Antonova, Natalya V." w:date="2016-06-13T14:57:00Z"/>
                <w:rFonts w:ascii="Calibri" w:eastAsia="Times New Roman" w:hAnsi="Calibri" w:cs="Times New Roman"/>
                <w:color w:val="000000"/>
              </w:rPr>
            </w:pPr>
            <w:ins w:id="1773" w:author="Antonova, Natalya V." w:date="2016-06-13T16:30:00Z">
              <w:r w:rsidRPr="00A20E0B">
                <w:rPr>
                  <w:rFonts w:ascii="Calibri" w:eastAsia="Times New Roman" w:hAnsi="Calibri" w:cs="Times New Roman"/>
                  <w:color w:val="000000"/>
                </w:rPr>
                <w:t>967.85</w:t>
              </w:r>
            </w:ins>
          </w:p>
        </w:tc>
      </w:tr>
      <w:tr w:rsidR="00B445A6" w:rsidRPr="00B445A6" w:rsidTr="00936E69">
        <w:trPr>
          <w:trHeight w:val="300"/>
          <w:ins w:id="1774" w:author="Antonova, Natalya V." w:date="2016-06-13T14:56:00Z"/>
          <w:trPrChange w:id="1775" w:author="Antonova, Natalya V." w:date="2016-06-13T16:25:00Z">
            <w:trPr>
              <w:trHeight w:val="300"/>
            </w:trPr>
          </w:trPrChange>
        </w:trPr>
        <w:tc>
          <w:tcPr>
            <w:tcW w:w="984" w:type="dxa"/>
            <w:shd w:val="clear" w:color="auto" w:fill="auto"/>
            <w:noWrap/>
            <w:vAlign w:val="bottom"/>
            <w:hideMark/>
            <w:tcPrChange w:id="1776"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777" w:author="Antonova, Natalya V." w:date="2016-06-13T14:56:00Z"/>
                <w:rFonts w:ascii="Calibri" w:eastAsia="Times New Roman" w:hAnsi="Calibri" w:cs="Times New Roman"/>
                <w:color w:val="000000"/>
              </w:rPr>
            </w:pPr>
            <w:ins w:id="1778" w:author="Antonova, Natalya V." w:date="2016-06-13T14:56:00Z">
              <w:r w:rsidRPr="00B445A6">
                <w:rPr>
                  <w:rFonts w:ascii="Calibri" w:eastAsia="Times New Roman" w:hAnsi="Calibri" w:cs="Times New Roman"/>
                  <w:color w:val="000000"/>
                </w:rPr>
                <w:t>AC.5-4</w:t>
              </w:r>
            </w:ins>
          </w:p>
        </w:tc>
        <w:tc>
          <w:tcPr>
            <w:tcW w:w="1911" w:type="dxa"/>
            <w:shd w:val="clear" w:color="auto" w:fill="auto"/>
            <w:noWrap/>
            <w:vAlign w:val="bottom"/>
            <w:hideMark/>
            <w:tcPrChange w:id="1779"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780" w:author="Antonova, Natalya V." w:date="2016-06-13T14:56:00Z"/>
                <w:rFonts w:ascii="Calibri" w:eastAsia="Times New Roman" w:hAnsi="Calibri" w:cs="Times New Roman"/>
                <w:color w:val="000000"/>
              </w:rPr>
            </w:pPr>
            <w:ins w:id="1781" w:author="Antonova, Natalya V." w:date="2016-06-13T14:56:00Z">
              <w:r w:rsidRPr="00B445A6">
                <w:rPr>
                  <w:rFonts w:ascii="Calibri" w:eastAsia="Times New Roman" w:hAnsi="Calibri" w:cs="Times New Roman"/>
                  <w:color w:val="000000"/>
                </w:rPr>
                <w:t>Rotating Year 4</w:t>
              </w:r>
            </w:ins>
          </w:p>
        </w:tc>
        <w:tc>
          <w:tcPr>
            <w:tcW w:w="1156" w:type="dxa"/>
            <w:shd w:val="clear" w:color="auto" w:fill="auto"/>
            <w:noWrap/>
            <w:vAlign w:val="bottom"/>
            <w:hideMark/>
            <w:tcPrChange w:id="1782"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783" w:author="Antonova, Natalya V." w:date="2016-06-13T14:56:00Z"/>
                <w:rFonts w:ascii="Calibri" w:eastAsia="Times New Roman" w:hAnsi="Calibri" w:cs="Times New Roman"/>
                <w:color w:val="000000"/>
              </w:rPr>
            </w:pPr>
            <w:ins w:id="1784" w:author="Antonova, Natalya V." w:date="2016-06-13T14:56:00Z">
              <w:r w:rsidRPr="00B445A6">
                <w:rPr>
                  <w:rFonts w:ascii="Calibri" w:eastAsia="Times New Roman" w:hAnsi="Calibri" w:cs="Times New Roman"/>
                  <w:color w:val="000000"/>
                </w:rPr>
                <w:t>501793</w:t>
              </w:r>
            </w:ins>
          </w:p>
        </w:tc>
        <w:tc>
          <w:tcPr>
            <w:tcW w:w="1080" w:type="dxa"/>
            <w:shd w:val="clear" w:color="auto" w:fill="auto"/>
            <w:noWrap/>
            <w:vAlign w:val="bottom"/>
            <w:hideMark/>
            <w:tcPrChange w:id="1785"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786" w:author="Antonova, Natalya V." w:date="2016-06-13T14:56:00Z"/>
                <w:rFonts w:ascii="Calibri" w:eastAsia="Times New Roman" w:hAnsi="Calibri" w:cs="Times New Roman"/>
                <w:color w:val="000000"/>
              </w:rPr>
            </w:pPr>
            <w:ins w:id="1787" w:author="Antonova, Natalya V." w:date="2016-06-13T14:56:00Z">
              <w:r w:rsidRPr="00B445A6">
                <w:rPr>
                  <w:rFonts w:ascii="Calibri" w:eastAsia="Times New Roman" w:hAnsi="Calibri" w:cs="Times New Roman"/>
                  <w:color w:val="000000"/>
                </w:rPr>
                <w:t>5367620</w:t>
              </w:r>
            </w:ins>
          </w:p>
        </w:tc>
        <w:tc>
          <w:tcPr>
            <w:tcW w:w="1364" w:type="dxa"/>
            <w:shd w:val="clear" w:color="auto" w:fill="auto"/>
            <w:noWrap/>
            <w:vAlign w:val="bottom"/>
            <w:hideMark/>
            <w:tcPrChange w:id="1788"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789" w:author="Antonova, Natalya V." w:date="2016-06-13T14:56:00Z"/>
                <w:rFonts w:ascii="Calibri" w:eastAsia="Times New Roman" w:hAnsi="Calibri" w:cs="Times New Roman"/>
                <w:color w:val="000000"/>
              </w:rPr>
            </w:pPr>
            <w:ins w:id="1790"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791"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792" w:author="Antonova, Natalya V." w:date="2016-06-13T14:56:00Z"/>
                <w:rFonts w:ascii="Calibri" w:eastAsia="Times New Roman" w:hAnsi="Calibri" w:cs="Times New Roman"/>
                <w:color w:val="000000"/>
              </w:rPr>
            </w:pPr>
            <w:ins w:id="1793" w:author="Antonova, Natalya V." w:date="2016-06-13T14:56:00Z">
              <w:r w:rsidRPr="00B445A6">
                <w:rPr>
                  <w:rFonts w:ascii="Calibri" w:eastAsia="Times New Roman" w:hAnsi="Calibri" w:cs="Times New Roman"/>
                  <w:color w:val="000000"/>
                </w:rPr>
                <w:t>2012</w:t>
              </w:r>
            </w:ins>
          </w:p>
        </w:tc>
        <w:tc>
          <w:tcPr>
            <w:tcW w:w="1112" w:type="dxa"/>
            <w:tcPrChange w:id="1794" w:author="Antonova, Natalya V." w:date="2016-06-13T16:25:00Z">
              <w:tcPr>
                <w:tcW w:w="960" w:type="dxa"/>
                <w:gridSpan w:val="2"/>
              </w:tcPr>
            </w:tcPrChange>
          </w:tcPr>
          <w:p w:rsidR="00B445A6" w:rsidRPr="00B445A6" w:rsidRDefault="00B445A6" w:rsidP="00B445A6">
            <w:pPr>
              <w:spacing w:after="0" w:line="240" w:lineRule="auto"/>
              <w:jc w:val="right"/>
              <w:rPr>
                <w:ins w:id="1795" w:author="Antonova, Natalya V." w:date="2016-06-13T14:57:00Z"/>
                <w:rFonts w:ascii="Calibri" w:eastAsia="Times New Roman" w:hAnsi="Calibri" w:cs="Times New Roman"/>
                <w:color w:val="000000"/>
              </w:rPr>
            </w:pPr>
          </w:p>
        </w:tc>
      </w:tr>
      <w:tr w:rsidR="00B445A6" w:rsidRPr="00B445A6" w:rsidTr="00936E69">
        <w:trPr>
          <w:trHeight w:val="300"/>
          <w:ins w:id="1796" w:author="Antonova, Natalya V." w:date="2016-06-13T14:56:00Z"/>
          <w:trPrChange w:id="1797" w:author="Antonova, Natalya V." w:date="2016-06-13T16:25:00Z">
            <w:trPr>
              <w:trHeight w:val="300"/>
            </w:trPr>
          </w:trPrChange>
        </w:trPr>
        <w:tc>
          <w:tcPr>
            <w:tcW w:w="984" w:type="dxa"/>
            <w:shd w:val="clear" w:color="auto" w:fill="auto"/>
            <w:noWrap/>
            <w:vAlign w:val="bottom"/>
            <w:hideMark/>
            <w:tcPrChange w:id="1798"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799" w:author="Antonova, Natalya V." w:date="2016-06-13T14:56:00Z"/>
                <w:rFonts w:ascii="Calibri" w:eastAsia="Times New Roman" w:hAnsi="Calibri" w:cs="Times New Roman"/>
                <w:color w:val="000000"/>
              </w:rPr>
            </w:pPr>
            <w:ins w:id="1800" w:author="Antonova, Natalya V." w:date="2016-06-13T14:56:00Z">
              <w:r w:rsidRPr="00B445A6">
                <w:rPr>
                  <w:rFonts w:ascii="Calibri" w:eastAsia="Times New Roman" w:hAnsi="Calibri" w:cs="Times New Roman"/>
                  <w:color w:val="000000"/>
                </w:rPr>
                <w:t>AC.5-4</w:t>
              </w:r>
            </w:ins>
          </w:p>
        </w:tc>
        <w:tc>
          <w:tcPr>
            <w:tcW w:w="1911" w:type="dxa"/>
            <w:shd w:val="clear" w:color="auto" w:fill="auto"/>
            <w:noWrap/>
            <w:vAlign w:val="bottom"/>
            <w:hideMark/>
            <w:tcPrChange w:id="1801"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802" w:author="Antonova, Natalya V." w:date="2016-06-13T14:56:00Z"/>
                <w:rFonts w:ascii="Calibri" w:eastAsia="Times New Roman" w:hAnsi="Calibri" w:cs="Times New Roman"/>
                <w:color w:val="000000"/>
              </w:rPr>
            </w:pPr>
            <w:ins w:id="1803" w:author="Antonova, Natalya V." w:date="2016-06-13T14:56:00Z">
              <w:r w:rsidRPr="00B445A6">
                <w:rPr>
                  <w:rFonts w:ascii="Calibri" w:eastAsia="Times New Roman" w:hAnsi="Calibri" w:cs="Times New Roman"/>
                  <w:color w:val="000000"/>
                </w:rPr>
                <w:t>Rotating Year 4</w:t>
              </w:r>
            </w:ins>
          </w:p>
        </w:tc>
        <w:tc>
          <w:tcPr>
            <w:tcW w:w="1156" w:type="dxa"/>
            <w:shd w:val="clear" w:color="auto" w:fill="auto"/>
            <w:noWrap/>
            <w:vAlign w:val="bottom"/>
            <w:hideMark/>
            <w:tcPrChange w:id="1804"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805" w:author="Antonova, Natalya V." w:date="2016-06-13T14:56:00Z"/>
                <w:rFonts w:ascii="Calibri" w:eastAsia="Times New Roman" w:hAnsi="Calibri" w:cs="Times New Roman"/>
                <w:color w:val="000000"/>
              </w:rPr>
            </w:pPr>
            <w:ins w:id="1806" w:author="Antonova, Natalya V." w:date="2016-06-13T14:56:00Z">
              <w:r w:rsidRPr="00B445A6">
                <w:rPr>
                  <w:rFonts w:ascii="Calibri" w:eastAsia="Times New Roman" w:hAnsi="Calibri" w:cs="Times New Roman"/>
                  <w:color w:val="000000"/>
                </w:rPr>
                <w:t>501793</w:t>
              </w:r>
            </w:ins>
          </w:p>
        </w:tc>
        <w:tc>
          <w:tcPr>
            <w:tcW w:w="1080" w:type="dxa"/>
            <w:shd w:val="clear" w:color="auto" w:fill="auto"/>
            <w:noWrap/>
            <w:vAlign w:val="bottom"/>
            <w:hideMark/>
            <w:tcPrChange w:id="1807"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808" w:author="Antonova, Natalya V." w:date="2016-06-13T14:56:00Z"/>
                <w:rFonts w:ascii="Calibri" w:eastAsia="Times New Roman" w:hAnsi="Calibri" w:cs="Times New Roman"/>
                <w:color w:val="000000"/>
              </w:rPr>
            </w:pPr>
            <w:ins w:id="1809" w:author="Antonova, Natalya V." w:date="2016-06-13T14:56:00Z">
              <w:r w:rsidRPr="00B445A6">
                <w:rPr>
                  <w:rFonts w:ascii="Calibri" w:eastAsia="Times New Roman" w:hAnsi="Calibri" w:cs="Times New Roman"/>
                  <w:color w:val="000000"/>
                </w:rPr>
                <w:t>5366803</w:t>
              </w:r>
            </w:ins>
          </w:p>
        </w:tc>
        <w:tc>
          <w:tcPr>
            <w:tcW w:w="1364" w:type="dxa"/>
            <w:shd w:val="clear" w:color="auto" w:fill="auto"/>
            <w:noWrap/>
            <w:vAlign w:val="bottom"/>
            <w:hideMark/>
            <w:tcPrChange w:id="1810"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811" w:author="Antonova, Natalya V." w:date="2016-06-13T14:56:00Z"/>
                <w:rFonts w:ascii="Calibri" w:eastAsia="Times New Roman" w:hAnsi="Calibri" w:cs="Times New Roman"/>
                <w:color w:val="000000"/>
              </w:rPr>
            </w:pPr>
            <w:ins w:id="1812"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813"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814" w:author="Antonova, Natalya V." w:date="2016-06-13T14:56:00Z"/>
                <w:rFonts w:ascii="Calibri" w:eastAsia="Times New Roman" w:hAnsi="Calibri" w:cs="Times New Roman"/>
                <w:color w:val="000000"/>
              </w:rPr>
            </w:pPr>
            <w:ins w:id="1815" w:author="Antonova, Natalya V." w:date="2016-06-13T14:56:00Z">
              <w:r w:rsidRPr="00B445A6">
                <w:rPr>
                  <w:rFonts w:ascii="Calibri" w:eastAsia="Times New Roman" w:hAnsi="Calibri" w:cs="Times New Roman"/>
                  <w:color w:val="000000"/>
                </w:rPr>
                <w:t>2012</w:t>
              </w:r>
            </w:ins>
          </w:p>
        </w:tc>
        <w:tc>
          <w:tcPr>
            <w:tcW w:w="1112" w:type="dxa"/>
            <w:tcPrChange w:id="1816" w:author="Antonova, Natalya V." w:date="2016-06-13T16:25:00Z">
              <w:tcPr>
                <w:tcW w:w="960" w:type="dxa"/>
                <w:gridSpan w:val="2"/>
              </w:tcPr>
            </w:tcPrChange>
          </w:tcPr>
          <w:p w:rsidR="00B445A6" w:rsidRPr="00B445A6" w:rsidRDefault="00A20E0B" w:rsidP="00B445A6">
            <w:pPr>
              <w:spacing w:after="0" w:line="240" w:lineRule="auto"/>
              <w:jc w:val="right"/>
              <w:rPr>
                <w:ins w:id="1817" w:author="Antonova, Natalya V." w:date="2016-06-13T14:57:00Z"/>
                <w:rFonts w:ascii="Calibri" w:eastAsia="Times New Roman" w:hAnsi="Calibri" w:cs="Times New Roman"/>
                <w:color w:val="000000"/>
              </w:rPr>
            </w:pPr>
            <w:ins w:id="1818" w:author="Antonova, Natalya V." w:date="2016-06-13T16:30:00Z">
              <w:r w:rsidRPr="00A20E0B">
                <w:rPr>
                  <w:rFonts w:ascii="Calibri" w:eastAsia="Times New Roman" w:hAnsi="Calibri" w:cs="Times New Roman"/>
                  <w:color w:val="000000"/>
                </w:rPr>
                <w:t>817.2</w:t>
              </w:r>
            </w:ins>
          </w:p>
        </w:tc>
      </w:tr>
      <w:tr w:rsidR="00B445A6" w:rsidRPr="00B445A6" w:rsidTr="00936E69">
        <w:trPr>
          <w:trHeight w:val="300"/>
          <w:ins w:id="1819" w:author="Antonova, Natalya V." w:date="2016-06-13T14:56:00Z"/>
          <w:trPrChange w:id="1820" w:author="Antonova, Natalya V." w:date="2016-06-13T16:25:00Z">
            <w:trPr>
              <w:trHeight w:val="300"/>
            </w:trPr>
          </w:trPrChange>
        </w:trPr>
        <w:tc>
          <w:tcPr>
            <w:tcW w:w="984" w:type="dxa"/>
            <w:shd w:val="clear" w:color="auto" w:fill="auto"/>
            <w:noWrap/>
            <w:vAlign w:val="bottom"/>
            <w:hideMark/>
            <w:tcPrChange w:id="1821"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822" w:author="Antonova, Natalya V." w:date="2016-06-13T14:56:00Z"/>
                <w:rFonts w:ascii="Calibri" w:eastAsia="Times New Roman" w:hAnsi="Calibri" w:cs="Times New Roman"/>
                <w:color w:val="000000"/>
              </w:rPr>
            </w:pPr>
            <w:ins w:id="1823" w:author="Antonova, Natalya V." w:date="2016-06-13T14:56:00Z">
              <w:r w:rsidRPr="00B445A6">
                <w:rPr>
                  <w:rFonts w:ascii="Calibri" w:eastAsia="Times New Roman" w:hAnsi="Calibri" w:cs="Times New Roman"/>
                  <w:color w:val="000000"/>
                </w:rPr>
                <w:t>AC.5-5</w:t>
              </w:r>
            </w:ins>
          </w:p>
        </w:tc>
        <w:tc>
          <w:tcPr>
            <w:tcW w:w="1911" w:type="dxa"/>
            <w:shd w:val="clear" w:color="auto" w:fill="auto"/>
            <w:noWrap/>
            <w:vAlign w:val="bottom"/>
            <w:hideMark/>
            <w:tcPrChange w:id="1824"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825" w:author="Antonova, Natalya V." w:date="2016-06-13T14:56:00Z"/>
                <w:rFonts w:ascii="Calibri" w:eastAsia="Times New Roman" w:hAnsi="Calibri" w:cs="Times New Roman"/>
                <w:color w:val="000000"/>
              </w:rPr>
            </w:pPr>
            <w:ins w:id="1826" w:author="Antonova, Natalya V." w:date="2016-06-13T14:56:00Z">
              <w:r w:rsidRPr="00B445A6">
                <w:rPr>
                  <w:rFonts w:ascii="Calibri" w:eastAsia="Times New Roman" w:hAnsi="Calibri" w:cs="Times New Roman"/>
                  <w:color w:val="000000"/>
                </w:rPr>
                <w:t>Rotating Year 4</w:t>
              </w:r>
            </w:ins>
          </w:p>
        </w:tc>
        <w:tc>
          <w:tcPr>
            <w:tcW w:w="1156" w:type="dxa"/>
            <w:shd w:val="clear" w:color="auto" w:fill="auto"/>
            <w:noWrap/>
            <w:vAlign w:val="bottom"/>
            <w:hideMark/>
            <w:tcPrChange w:id="1827"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828" w:author="Antonova, Natalya V." w:date="2016-06-13T14:56:00Z"/>
                <w:rFonts w:ascii="Calibri" w:eastAsia="Times New Roman" w:hAnsi="Calibri" w:cs="Times New Roman"/>
                <w:color w:val="000000"/>
              </w:rPr>
            </w:pPr>
            <w:ins w:id="1829" w:author="Antonova, Natalya V." w:date="2016-06-13T14:56:00Z">
              <w:r w:rsidRPr="00B445A6">
                <w:rPr>
                  <w:rFonts w:ascii="Calibri" w:eastAsia="Times New Roman" w:hAnsi="Calibri" w:cs="Times New Roman"/>
                  <w:color w:val="000000"/>
                </w:rPr>
                <w:t>497702</w:t>
              </w:r>
            </w:ins>
          </w:p>
        </w:tc>
        <w:tc>
          <w:tcPr>
            <w:tcW w:w="1080" w:type="dxa"/>
            <w:shd w:val="clear" w:color="auto" w:fill="auto"/>
            <w:noWrap/>
            <w:vAlign w:val="bottom"/>
            <w:hideMark/>
            <w:tcPrChange w:id="1830"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831" w:author="Antonova, Natalya V." w:date="2016-06-13T14:56:00Z"/>
                <w:rFonts w:ascii="Calibri" w:eastAsia="Times New Roman" w:hAnsi="Calibri" w:cs="Times New Roman"/>
                <w:color w:val="000000"/>
              </w:rPr>
            </w:pPr>
            <w:ins w:id="1832" w:author="Antonova, Natalya V." w:date="2016-06-13T14:56:00Z">
              <w:r w:rsidRPr="00B445A6">
                <w:rPr>
                  <w:rFonts w:ascii="Calibri" w:eastAsia="Times New Roman" w:hAnsi="Calibri" w:cs="Times New Roman"/>
                  <w:color w:val="000000"/>
                </w:rPr>
                <w:t>5368643</w:t>
              </w:r>
            </w:ins>
          </w:p>
        </w:tc>
        <w:tc>
          <w:tcPr>
            <w:tcW w:w="1364" w:type="dxa"/>
            <w:shd w:val="clear" w:color="auto" w:fill="auto"/>
            <w:noWrap/>
            <w:vAlign w:val="bottom"/>
            <w:hideMark/>
            <w:tcPrChange w:id="1833"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834" w:author="Antonova, Natalya V." w:date="2016-06-13T14:56:00Z"/>
                <w:rFonts w:ascii="Calibri" w:eastAsia="Times New Roman" w:hAnsi="Calibri" w:cs="Times New Roman"/>
                <w:color w:val="000000"/>
              </w:rPr>
            </w:pPr>
            <w:ins w:id="1835"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836"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837" w:author="Antonova, Natalya V." w:date="2016-06-13T14:56:00Z"/>
                <w:rFonts w:ascii="Calibri" w:eastAsia="Times New Roman" w:hAnsi="Calibri" w:cs="Times New Roman"/>
                <w:color w:val="000000"/>
              </w:rPr>
            </w:pPr>
            <w:ins w:id="1838" w:author="Antonova, Natalya V." w:date="2016-06-13T14:56:00Z">
              <w:r w:rsidRPr="00B445A6">
                <w:rPr>
                  <w:rFonts w:ascii="Calibri" w:eastAsia="Times New Roman" w:hAnsi="Calibri" w:cs="Times New Roman"/>
                  <w:color w:val="000000"/>
                </w:rPr>
                <w:t>GRTS</w:t>
              </w:r>
            </w:ins>
          </w:p>
        </w:tc>
        <w:tc>
          <w:tcPr>
            <w:tcW w:w="1112" w:type="dxa"/>
            <w:tcPrChange w:id="1839" w:author="Antonova, Natalya V." w:date="2016-06-13T16:25:00Z">
              <w:tcPr>
                <w:tcW w:w="960" w:type="dxa"/>
                <w:gridSpan w:val="2"/>
              </w:tcPr>
            </w:tcPrChange>
          </w:tcPr>
          <w:p w:rsidR="00B445A6" w:rsidRPr="00B445A6" w:rsidRDefault="00B445A6" w:rsidP="00B445A6">
            <w:pPr>
              <w:spacing w:after="0" w:line="240" w:lineRule="auto"/>
              <w:jc w:val="right"/>
              <w:rPr>
                <w:ins w:id="1840" w:author="Antonova, Natalya V." w:date="2016-06-13T14:57:00Z"/>
                <w:rFonts w:ascii="Calibri" w:eastAsia="Times New Roman" w:hAnsi="Calibri" w:cs="Times New Roman"/>
                <w:color w:val="000000"/>
              </w:rPr>
            </w:pPr>
          </w:p>
        </w:tc>
      </w:tr>
      <w:tr w:rsidR="00B445A6" w:rsidRPr="00B445A6" w:rsidTr="00936E69">
        <w:trPr>
          <w:trHeight w:val="300"/>
          <w:ins w:id="1841" w:author="Antonova, Natalya V." w:date="2016-06-13T14:56:00Z"/>
          <w:trPrChange w:id="1842" w:author="Antonova, Natalya V." w:date="2016-06-13T16:25:00Z">
            <w:trPr>
              <w:trHeight w:val="300"/>
            </w:trPr>
          </w:trPrChange>
        </w:trPr>
        <w:tc>
          <w:tcPr>
            <w:tcW w:w="984" w:type="dxa"/>
            <w:shd w:val="clear" w:color="auto" w:fill="auto"/>
            <w:noWrap/>
            <w:vAlign w:val="bottom"/>
            <w:hideMark/>
            <w:tcPrChange w:id="1843"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844" w:author="Antonova, Natalya V." w:date="2016-06-13T14:56:00Z"/>
                <w:rFonts w:ascii="Calibri" w:eastAsia="Times New Roman" w:hAnsi="Calibri" w:cs="Times New Roman"/>
                <w:color w:val="000000"/>
              </w:rPr>
            </w:pPr>
            <w:ins w:id="1845" w:author="Antonova, Natalya V." w:date="2016-06-13T14:56:00Z">
              <w:r w:rsidRPr="00B445A6">
                <w:rPr>
                  <w:rFonts w:ascii="Calibri" w:eastAsia="Times New Roman" w:hAnsi="Calibri" w:cs="Times New Roman"/>
                  <w:color w:val="000000"/>
                </w:rPr>
                <w:t>AC.5-5</w:t>
              </w:r>
            </w:ins>
          </w:p>
        </w:tc>
        <w:tc>
          <w:tcPr>
            <w:tcW w:w="1911" w:type="dxa"/>
            <w:shd w:val="clear" w:color="auto" w:fill="auto"/>
            <w:noWrap/>
            <w:vAlign w:val="bottom"/>
            <w:hideMark/>
            <w:tcPrChange w:id="1846"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847" w:author="Antonova, Natalya V." w:date="2016-06-13T14:56:00Z"/>
                <w:rFonts w:ascii="Calibri" w:eastAsia="Times New Roman" w:hAnsi="Calibri" w:cs="Times New Roman"/>
                <w:color w:val="000000"/>
              </w:rPr>
            </w:pPr>
            <w:ins w:id="1848" w:author="Antonova, Natalya V." w:date="2016-06-13T14:56:00Z">
              <w:r w:rsidRPr="00B445A6">
                <w:rPr>
                  <w:rFonts w:ascii="Calibri" w:eastAsia="Times New Roman" w:hAnsi="Calibri" w:cs="Times New Roman"/>
                  <w:color w:val="000000"/>
                </w:rPr>
                <w:t>Rotating Year 4</w:t>
              </w:r>
            </w:ins>
          </w:p>
        </w:tc>
        <w:tc>
          <w:tcPr>
            <w:tcW w:w="1156" w:type="dxa"/>
            <w:shd w:val="clear" w:color="auto" w:fill="auto"/>
            <w:noWrap/>
            <w:vAlign w:val="bottom"/>
            <w:hideMark/>
            <w:tcPrChange w:id="1849"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850" w:author="Antonova, Natalya V." w:date="2016-06-13T14:56:00Z"/>
                <w:rFonts w:ascii="Calibri" w:eastAsia="Times New Roman" w:hAnsi="Calibri" w:cs="Times New Roman"/>
                <w:color w:val="000000"/>
              </w:rPr>
            </w:pPr>
            <w:ins w:id="1851" w:author="Antonova, Natalya V." w:date="2016-06-13T14:56:00Z">
              <w:r w:rsidRPr="00B445A6">
                <w:rPr>
                  <w:rFonts w:ascii="Calibri" w:eastAsia="Times New Roman" w:hAnsi="Calibri" w:cs="Times New Roman"/>
                  <w:color w:val="000000"/>
                </w:rPr>
                <w:t>497702</w:t>
              </w:r>
            </w:ins>
          </w:p>
        </w:tc>
        <w:tc>
          <w:tcPr>
            <w:tcW w:w="1080" w:type="dxa"/>
            <w:shd w:val="clear" w:color="auto" w:fill="auto"/>
            <w:noWrap/>
            <w:vAlign w:val="bottom"/>
            <w:hideMark/>
            <w:tcPrChange w:id="1852"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853" w:author="Antonova, Natalya V." w:date="2016-06-13T14:56:00Z"/>
                <w:rFonts w:ascii="Calibri" w:eastAsia="Times New Roman" w:hAnsi="Calibri" w:cs="Times New Roman"/>
                <w:color w:val="000000"/>
              </w:rPr>
            </w:pPr>
            <w:ins w:id="1854" w:author="Antonova, Natalya V." w:date="2016-06-13T14:56:00Z">
              <w:r w:rsidRPr="00B445A6">
                <w:rPr>
                  <w:rFonts w:ascii="Calibri" w:eastAsia="Times New Roman" w:hAnsi="Calibri" w:cs="Times New Roman"/>
                  <w:color w:val="000000"/>
                </w:rPr>
                <w:t>5368380</w:t>
              </w:r>
            </w:ins>
          </w:p>
        </w:tc>
        <w:tc>
          <w:tcPr>
            <w:tcW w:w="1364" w:type="dxa"/>
            <w:shd w:val="clear" w:color="auto" w:fill="auto"/>
            <w:noWrap/>
            <w:vAlign w:val="bottom"/>
            <w:hideMark/>
            <w:tcPrChange w:id="1855"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856" w:author="Antonova, Natalya V." w:date="2016-06-13T14:56:00Z"/>
                <w:rFonts w:ascii="Calibri" w:eastAsia="Times New Roman" w:hAnsi="Calibri" w:cs="Times New Roman"/>
                <w:color w:val="000000"/>
              </w:rPr>
            </w:pPr>
            <w:ins w:id="1857"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858"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859" w:author="Antonova, Natalya V." w:date="2016-06-13T14:56:00Z"/>
                <w:rFonts w:ascii="Calibri" w:eastAsia="Times New Roman" w:hAnsi="Calibri" w:cs="Times New Roman"/>
                <w:color w:val="000000"/>
              </w:rPr>
            </w:pPr>
            <w:ins w:id="1860" w:author="Antonova, Natalya V." w:date="2016-06-13T14:56:00Z">
              <w:r w:rsidRPr="00B445A6">
                <w:rPr>
                  <w:rFonts w:ascii="Calibri" w:eastAsia="Times New Roman" w:hAnsi="Calibri" w:cs="Times New Roman"/>
                  <w:color w:val="000000"/>
                </w:rPr>
                <w:t>GRTS</w:t>
              </w:r>
            </w:ins>
          </w:p>
        </w:tc>
        <w:tc>
          <w:tcPr>
            <w:tcW w:w="1112" w:type="dxa"/>
            <w:tcPrChange w:id="1861" w:author="Antonova, Natalya V." w:date="2016-06-13T16:25:00Z">
              <w:tcPr>
                <w:tcW w:w="960" w:type="dxa"/>
                <w:gridSpan w:val="2"/>
              </w:tcPr>
            </w:tcPrChange>
          </w:tcPr>
          <w:p w:rsidR="00B445A6" w:rsidRPr="00B445A6" w:rsidRDefault="00A20E0B" w:rsidP="00B445A6">
            <w:pPr>
              <w:spacing w:after="0" w:line="240" w:lineRule="auto"/>
              <w:jc w:val="right"/>
              <w:rPr>
                <w:ins w:id="1862" w:author="Antonova, Natalya V." w:date="2016-06-13T14:57:00Z"/>
                <w:rFonts w:ascii="Calibri" w:eastAsia="Times New Roman" w:hAnsi="Calibri" w:cs="Times New Roman"/>
                <w:color w:val="000000"/>
              </w:rPr>
            </w:pPr>
            <w:ins w:id="1863" w:author="Antonova, Natalya V." w:date="2016-06-13T16:30:00Z">
              <w:r w:rsidRPr="00A20E0B">
                <w:rPr>
                  <w:rFonts w:ascii="Calibri" w:eastAsia="Times New Roman" w:hAnsi="Calibri" w:cs="Times New Roman"/>
                  <w:color w:val="000000"/>
                </w:rPr>
                <w:t>262.02</w:t>
              </w:r>
            </w:ins>
          </w:p>
        </w:tc>
      </w:tr>
      <w:tr w:rsidR="00B445A6" w:rsidRPr="00B445A6" w:rsidTr="00936E69">
        <w:trPr>
          <w:trHeight w:val="300"/>
          <w:ins w:id="1864" w:author="Antonova, Natalya V." w:date="2016-06-13T14:56:00Z"/>
          <w:trPrChange w:id="1865" w:author="Antonova, Natalya V." w:date="2016-06-13T16:25:00Z">
            <w:trPr>
              <w:trHeight w:val="300"/>
            </w:trPr>
          </w:trPrChange>
        </w:trPr>
        <w:tc>
          <w:tcPr>
            <w:tcW w:w="984" w:type="dxa"/>
            <w:shd w:val="clear" w:color="auto" w:fill="auto"/>
            <w:noWrap/>
            <w:vAlign w:val="bottom"/>
            <w:hideMark/>
            <w:tcPrChange w:id="1866"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867" w:author="Antonova, Natalya V." w:date="2016-06-13T14:56:00Z"/>
                <w:rFonts w:ascii="Calibri" w:eastAsia="Times New Roman" w:hAnsi="Calibri" w:cs="Times New Roman"/>
                <w:color w:val="000000"/>
              </w:rPr>
            </w:pPr>
            <w:ins w:id="1868" w:author="Antonova, Natalya V." w:date="2016-06-13T14:56:00Z">
              <w:r w:rsidRPr="00B445A6">
                <w:rPr>
                  <w:rFonts w:ascii="Calibri" w:eastAsia="Times New Roman" w:hAnsi="Calibri" w:cs="Times New Roman"/>
                  <w:color w:val="000000"/>
                </w:rPr>
                <w:t>AC.6-1</w:t>
              </w:r>
            </w:ins>
          </w:p>
        </w:tc>
        <w:tc>
          <w:tcPr>
            <w:tcW w:w="1911" w:type="dxa"/>
            <w:shd w:val="clear" w:color="auto" w:fill="auto"/>
            <w:noWrap/>
            <w:vAlign w:val="bottom"/>
            <w:hideMark/>
            <w:tcPrChange w:id="1869"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870" w:author="Antonova, Natalya V." w:date="2016-06-13T14:56:00Z"/>
                <w:rFonts w:ascii="Calibri" w:eastAsia="Times New Roman" w:hAnsi="Calibri" w:cs="Times New Roman"/>
                <w:color w:val="000000"/>
              </w:rPr>
            </w:pPr>
            <w:ins w:id="1871" w:author="Antonova, Natalya V." w:date="2016-06-13T14:56:00Z">
              <w:r w:rsidRPr="00B445A6">
                <w:rPr>
                  <w:rFonts w:ascii="Calibri" w:eastAsia="Times New Roman" w:hAnsi="Calibri" w:cs="Times New Roman"/>
                  <w:color w:val="000000"/>
                </w:rPr>
                <w:t>Rotating Year 5</w:t>
              </w:r>
            </w:ins>
          </w:p>
        </w:tc>
        <w:tc>
          <w:tcPr>
            <w:tcW w:w="1156" w:type="dxa"/>
            <w:shd w:val="clear" w:color="auto" w:fill="auto"/>
            <w:noWrap/>
            <w:vAlign w:val="bottom"/>
            <w:hideMark/>
            <w:tcPrChange w:id="1872"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873" w:author="Antonova, Natalya V." w:date="2016-06-13T14:56:00Z"/>
                <w:rFonts w:ascii="Calibri" w:eastAsia="Times New Roman" w:hAnsi="Calibri" w:cs="Times New Roman"/>
                <w:color w:val="000000"/>
              </w:rPr>
            </w:pPr>
            <w:ins w:id="1874" w:author="Antonova, Natalya V." w:date="2016-06-13T14:56:00Z">
              <w:r w:rsidRPr="00B445A6">
                <w:rPr>
                  <w:rFonts w:ascii="Calibri" w:eastAsia="Times New Roman" w:hAnsi="Calibri" w:cs="Times New Roman"/>
                  <w:color w:val="000000"/>
                </w:rPr>
                <w:t>499110</w:t>
              </w:r>
            </w:ins>
          </w:p>
        </w:tc>
        <w:tc>
          <w:tcPr>
            <w:tcW w:w="1080" w:type="dxa"/>
            <w:shd w:val="clear" w:color="auto" w:fill="auto"/>
            <w:noWrap/>
            <w:vAlign w:val="bottom"/>
            <w:hideMark/>
            <w:tcPrChange w:id="1875"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876" w:author="Antonova, Natalya V." w:date="2016-06-13T14:56:00Z"/>
                <w:rFonts w:ascii="Calibri" w:eastAsia="Times New Roman" w:hAnsi="Calibri" w:cs="Times New Roman"/>
                <w:color w:val="000000"/>
              </w:rPr>
            </w:pPr>
            <w:ins w:id="1877" w:author="Antonova, Natalya V." w:date="2016-06-13T14:56:00Z">
              <w:r w:rsidRPr="00B445A6">
                <w:rPr>
                  <w:rFonts w:ascii="Calibri" w:eastAsia="Times New Roman" w:hAnsi="Calibri" w:cs="Times New Roman"/>
                  <w:color w:val="000000"/>
                </w:rPr>
                <w:t>5368643</w:t>
              </w:r>
            </w:ins>
          </w:p>
        </w:tc>
        <w:tc>
          <w:tcPr>
            <w:tcW w:w="1364" w:type="dxa"/>
            <w:shd w:val="clear" w:color="auto" w:fill="auto"/>
            <w:noWrap/>
            <w:vAlign w:val="bottom"/>
            <w:hideMark/>
            <w:tcPrChange w:id="1878"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879" w:author="Antonova, Natalya V." w:date="2016-06-13T14:56:00Z"/>
                <w:rFonts w:ascii="Calibri" w:eastAsia="Times New Roman" w:hAnsi="Calibri" w:cs="Times New Roman"/>
                <w:color w:val="000000"/>
              </w:rPr>
            </w:pPr>
            <w:ins w:id="1880"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881"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882" w:author="Antonova, Natalya V." w:date="2016-06-13T14:56:00Z"/>
                <w:rFonts w:ascii="Calibri" w:eastAsia="Times New Roman" w:hAnsi="Calibri" w:cs="Times New Roman"/>
                <w:color w:val="000000"/>
              </w:rPr>
            </w:pPr>
            <w:ins w:id="1883" w:author="Antonova, Natalya V." w:date="2016-06-13T14:56:00Z">
              <w:r w:rsidRPr="00B445A6">
                <w:rPr>
                  <w:rFonts w:ascii="Calibri" w:eastAsia="Times New Roman" w:hAnsi="Calibri" w:cs="Times New Roman"/>
                  <w:color w:val="000000"/>
                </w:rPr>
                <w:t>GRTS</w:t>
              </w:r>
            </w:ins>
          </w:p>
        </w:tc>
        <w:tc>
          <w:tcPr>
            <w:tcW w:w="1112" w:type="dxa"/>
            <w:tcPrChange w:id="1884" w:author="Antonova, Natalya V." w:date="2016-06-13T16:25:00Z">
              <w:tcPr>
                <w:tcW w:w="960" w:type="dxa"/>
                <w:gridSpan w:val="2"/>
              </w:tcPr>
            </w:tcPrChange>
          </w:tcPr>
          <w:p w:rsidR="00B445A6" w:rsidRPr="00B445A6" w:rsidRDefault="00B445A6" w:rsidP="00B445A6">
            <w:pPr>
              <w:spacing w:after="0" w:line="240" w:lineRule="auto"/>
              <w:jc w:val="right"/>
              <w:rPr>
                <w:ins w:id="1885" w:author="Antonova, Natalya V." w:date="2016-06-13T14:57:00Z"/>
                <w:rFonts w:ascii="Calibri" w:eastAsia="Times New Roman" w:hAnsi="Calibri" w:cs="Times New Roman"/>
                <w:color w:val="000000"/>
              </w:rPr>
            </w:pPr>
          </w:p>
        </w:tc>
      </w:tr>
      <w:tr w:rsidR="00B445A6" w:rsidRPr="00B445A6" w:rsidTr="00936E69">
        <w:trPr>
          <w:trHeight w:val="300"/>
          <w:ins w:id="1886" w:author="Antonova, Natalya V." w:date="2016-06-13T14:56:00Z"/>
          <w:trPrChange w:id="1887" w:author="Antonova, Natalya V." w:date="2016-06-13T16:25:00Z">
            <w:trPr>
              <w:trHeight w:val="300"/>
            </w:trPr>
          </w:trPrChange>
        </w:trPr>
        <w:tc>
          <w:tcPr>
            <w:tcW w:w="984" w:type="dxa"/>
            <w:shd w:val="clear" w:color="auto" w:fill="auto"/>
            <w:noWrap/>
            <w:vAlign w:val="bottom"/>
            <w:hideMark/>
            <w:tcPrChange w:id="1888"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889" w:author="Antonova, Natalya V." w:date="2016-06-13T14:56:00Z"/>
                <w:rFonts w:ascii="Calibri" w:eastAsia="Times New Roman" w:hAnsi="Calibri" w:cs="Times New Roman"/>
                <w:color w:val="000000"/>
              </w:rPr>
            </w:pPr>
            <w:ins w:id="1890" w:author="Antonova, Natalya V." w:date="2016-06-13T14:56:00Z">
              <w:r w:rsidRPr="00B445A6">
                <w:rPr>
                  <w:rFonts w:ascii="Calibri" w:eastAsia="Times New Roman" w:hAnsi="Calibri" w:cs="Times New Roman"/>
                  <w:color w:val="000000"/>
                </w:rPr>
                <w:t>AC.6-1</w:t>
              </w:r>
            </w:ins>
          </w:p>
        </w:tc>
        <w:tc>
          <w:tcPr>
            <w:tcW w:w="1911" w:type="dxa"/>
            <w:shd w:val="clear" w:color="auto" w:fill="auto"/>
            <w:noWrap/>
            <w:vAlign w:val="bottom"/>
            <w:hideMark/>
            <w:tcPrChange w:id="1891"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892" w:author="Antonova, Natalya V." w:date="2016-06-13T14:56:00Z"/>
                <w:rFonts w:ascii="Calibri" w:eastAsia="Times New Roman" w:hAnsi="Calibri" w:cs="Times New Roman"/>
                <w:color w:val="000000"/>
              </w:rPr>
            </w:pPr>
            <w:ins w:id="1893" w:author="Antonova, Natalya V." w:date="2016-06-13T14:56:00Z">
              <w:r w:rsidRPr="00B445A6">
                <w:rPr>
                  <w:rFonts w:ascii="Calibri" w:eastAsia="Times New Roman" w:hAnsi="Calibri" w:cs="Times New Roman"/>
                  <w:color w:val="000000"/>
                </w:rPr>
                <w:t>Rotating Year 5</w:t>
              </w:r>
            </w:ins>
          </w:p>
        </w:tc>
        <w:tc>
          <w:tcPr>
            <w:tcW w:w="1156" w:type="dxa"/>
            <w:shd w:val="clear" w:color="auto" w:fill="auto"/>
            <w:noWrap/>
            <w:vAlign w:val="bottom"/>
            <w:hideMark/>
            <w:tcPrChange w:id="1894"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895" w:author="Antonova, Natalya V." w:date="2016-06-13T14:56:00Z"/>
                <w:rFonts w:ascii="Calibri" w:eastAsia="Times New Roman" w:hAnsi="Calibri" w:cs="Times New Roman"/>
                <w:color w:val="000000"/>
              </w:rPr>
            </w:pPr>
            <w:ins w:id="1896" w:author="Antonova, Natalya V." w:date="2016-06-13T14:56:00Z">
              <w:r w:rsidRPr="00B445A6">
                <w:rPr>
                  <w:rFonts w:ascii="Calibri" w:eastAsia="Times New Roman" w:hAnsi="Calibri" w:cs="Times New Roman"/>
                  <w:color w:val="000000"/>
                </w:rPr>
                <w:t>499110</w:t>
              </w:r>
            </w:ins>
          </w:p>
        </w:tc>
        <w:tc>
          <w:tcPr>
            <w:tcW w:w="1080" w:type="dxa"/>
            <w:shd w:val="clear" w:color="auto" w:fill="auto"/>
            <w:noWrap/>
            <w:vAlign w:val="bottom"/>
            <w:hideMark/>
            <w:tcPrChange w:id="1897"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898" w:author="Antonova, Natalya V." w:date="2016-06-13T14:56:00Z"/>
                <w:rFonts w:ascii="Calibri" w:eastAsia="Times New Roman" w:hAnsi="Calibri" w:cs="Times New Roman"/>
                <w:color w:val="000000"/>
              </w:rPr>
            </w:pPr>
            <w:ins w:id="1899" w:author="Antonova, Natalya V." w:date="2016-06-13T14:56:00Z">
              <w:r w:rsidRPr="00B445A6">
                <w:rPr>
                  <w:rFonts w:ascii="Calibri" w:eastAsia="Times New Roman" w:hAnsi="Calibri" w:cs="Times New Roman"/>
                  <w:color w:val="000000"/>
                </w:rPr>
                <w:t>5367000</w:t>
              </w:r>
            </w:ins>
          </w:p>
        </w:tc>
        <w:tc>
          <w:tcPr>
            <w:tcW w:w="1364" w:type="dxa"/>
            <w:shd w:val="clear" w:color="auto" w:fill="auto"/>
            <w:noWrap/>
            <w:vAlign w:val="bottom"/>
            <w:hideMark/>
            <w:tcPrChange w:id="1900"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901" w:author="Antonova, Natalya V." w:date="2016-06-13T14:56:00Z"/>
                <w:rFonts w:ascii="Calibri" w:eastAsia="Times New Roman" w:hAnsi="Calibri" w:cs="Times New Roman"/>
                <w:color w:val="000000"/>
              </w:rPr>
            </w:pPr>
            <w:ins w:id="1902"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903"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904" w:author="Antonova, Natalya V." w:date="2016-06-13T14:56:00Z"/>
                <w:rFonts w:ascii="Calibri" w:eastAsia="Times New Roman" w:hAnsi="Calibri" w:cs="Times New Roman"/>
                <w:color w:val="000000"/>
              </w:rPr>
            </w:pPr>
            <w:ins w:id="1905" w:author="Antonova, Natalya V." w:date="2016-06-13T14:56:00Z">
              <w:r w:rsidRPr="00B445A6">
                <w:rPr>
                  <w:rFonts w:ascii="Calibri" w:eastAsia="Times New Roman" w:hAnsi="Calibri" w:cs="Times New Roman"/>
                  <w:color w:val="000000"/>
                </w:rPr>
                <w:t>2013</w:t>
              </w:r>
            </w:ins>
          </w:p>
        </w:tc>
        <w:tc>
          <w:tcPr>
            <w:tcW w:w="1112" w:type="dxa"/>
            <w:tcPrChange w:id="1906" w:author="Antonova, Natalya V." w:date="2016-06-13T16:25:00Z">
              <w:tcPr>
                <w:tcW w:w="960" w:type="dxa"/>
                <w:gridSpan w:val="2"/>
              </w:tcPr>
            </w:tcPrChange>
          </w:tcPr>
          <w:p w:rsidR="00B445A6" w:rsidRPr="00B445A6" w:rsidRDefault="00A20E0B" w:rsidP="00B445A6">
            <w:pPr>
              <w:spacing w:after="0" w:line="240" w:lineRule="auto"/>
              <w:jc w:val="right"/>
              <w:rPr>
                <w:ins w:id="1907" w:author="Antonova, Natalya V." w:date="2016-06-13T14:57:00Z"/>
                <w:rFonts w:ascii="Calibri" w:eastAsia="Times New Roman" w:hAnsi="Calibri" w:cs="Times New Roman"/>
                <w:color w:val="000000"/>
              </w:rPr>
            </w:pPr>
            <w:ins w:id="1908" w:author="Antonova, Natalya V." w:date="2016-06-13T16:30:00Z">
              <w:r w:rsidRPr="00A20E0B">
                <w:rPr>
                  <w:rFonts w:ascii="Calibri" w:eastAsia="Times New Roman" w:hAnsi="Calibri" w:cs="Times New Roman"/>
                  <w:color w:val="000000"/>
                </w:rPr>
                <w:t>1643.24</w:t>
              </w:r>
            </w:ins>
          </w:p>
        </w:tc>
      </w:tr>
      <w:tr w:rsidR="00B445A6" w:rsidRPr="00B445A6" w:rsidTr="00936E69">
        <w:trPr>
          <w:trHeight w:val="300"/>
          <w:ins w:id="1909" w:author="Antonova, Natalya V." w:date="2016-06-13T14:56:00Z"/>
          <w:trPrChange w:id="1910" w:author="Antonova, Natalya V." w:date="2016-06-13T16:25:00Z">
            <w:trPr>
              <w:trHeight w:val="300"/>
            </w:trPr>
          </w:trPrChange>
        </w:trPr>
        <w:tc>
          <w:tcPr>
            <w:tcW w:w="984" w:type="dxa"/>
            <w:shd w:val="clear" w:color="auto" w:fill="auto"/>
            <w:noWrap/>
            <w:vAlign w:val="bottom"/>
            <w:hideMark/>
            <w:tcPrChange w:id="1911"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912" w:author="Antonova, Natalya V." w:date="2016-06-13T14:56:00Z"/>
                <w:rFonts w:ascii="Calibri" w:eastAsia="Times New Roman" w:hAnsi="Calibri" w:cs="Times New Roman"/>
                <w:color w:val="000000"/>
              </w:rPr>
            </w:pPr>
            <w:ins w:id="1913" w:author="Antonova, Natalya V." w:date="2016-06-13T14:56:00Z">
              <w:r w:rsidRPr="00B445A6">
                <w:rPr>
                  <w:rFonts w:ascii="Calibri" w:eastAsia="Times New Roman" w:hAnsi="Calibri" w:cs="Times New Roman"/>
                  <w:color w:val="000000"/>
                </w:rPr>
                <w:t>AC.6-2</w:t>
              </w:r>
            </w:ins>
          </w:p>
        </w:tc>
        <w:tc>
          <w:tcPr>
            <w:tcW w:w="1911" w:type="dxa"/>
            <w:shd w:val="clear" w:color="auto" w:fill="auto"/>
            <w:noWrap/>
            <w:vAlign w:val="bottom"/>
            <w:hideMark/>
            <w:tcPrChange w:id="1914"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915" w:author="Antonova, Natalya V." w:date="2016-06-13T14:56:00Z"/>
                <w:rFonts w:ascii="Calibri" w:eastAsia="Times New Roman" w:hAnsi="Calibri" w:cs="Times New Roman"/>
                <w:color w:val="000000"/>
              </w:rPr>
            </w:pPr>
            <w:ins w:id="1916" w:author="Antonova, Natalya V." w:date="2016-06-13T14:56:00Z">
              <w:r w:rsidRPr="00B445A6">
                <w:rPr>
                  <w:rFonts w:ascii="Calibri" w:eastAsia="Times New Roman" w:hAnsi="Calibri" w:cs="Times New Roman"/>
                  <w:color w:val="000000"/>
                </w:rPr>
                <w:t>Rotating Year 5</w:t>
              </w:r>
            </w:ins>
          </w:p>
        </w:tc>
        <w:tc>
          <w:tcPr>
            <w:tcW w:w="1156" w:type="dxa"/>
            <w:shd w:val="clear" w:color="auto" w:fill="auto"/>
            <w:noWrap/>
            <w:vAlign w:val="bottom"/>
            <w:hideMark/>
            <w:tcPrChange w:id="1917"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918" w:author="Antonova, Natalya V." w:date="2016-06-13T14:56:00Z"/>
                <w:rFonts w:ascii="Calibri" w:eastAsia="Times New Roman" w:hAnsi="Calibri" w:cs="Times New Roman"/>
                <w:color w:val="000000"/>
              </w:rPr>
            </w:pPr>
            <w:ins w:id="1919" w:author="Antonova, Natalya V." w:date="2016-06-13T14:56:00Z">
              <w:r w:rsidRPr="00B445A6">
                <w:rPr>
                  <w:rFonts w:ascii="Calibri" w:eastAsia="Times New Roman" w:hAnsi="Calibri" w:cs="Times New Roman"/>
                  <w:color w:val="000000"/>
                </w:rPr>
                <w:t>500611</w:t>
              </w:r>
            </w:ins>
          </w:p>
        </w:tc>
        <w:tc>
          <w:tcPr>
            <w:tcW w:w="1080" w:type="dxa"/>
            <w:shd w:val="clear" w:color="auto" w:fill="auto"/>
            <w:noWrap/>
            <w:vAlign w:val="bottom"/>
            <w:hideMark/>
            <w:tcPrChange w:id="1920"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921" w:author="Antonova, Natalya V." w:date="2016-06-13T14:56:00Z"/>
                <w:rFonts w:ascii="Calibri" w:eastAsia="Times New Roman" w:hAnsi="Calibri" w:cs="Times New Roman"/>
                <w:color w:val="000000"/>
              </w:rPr>
            </w:pPr>
            <w:ins w:id="1922" w:author="Antonova, Natalya V." w:date="2016-06-13T14:56:00Z">
              <w:r w:rsidRPr="00B445A6">
                <w:rPr>
                  <w:rFonts w:ascii="Calibri" w:eastAsia="Times New Roman" w:hAnsi="Calibri" w:cs="Times New Roman"/>
                  <w:color w:val="000000"/>
                </w:rPr>
                <w:t>5367803</w:t>
              </w:r>
            </w:ins>
          </w:p>
        </w:tc>
        <w:tc>
          <w:tcPr>
            <w:tcW w:w="1364" w:type="dxa"/>
            <w:shd w:val="clear" w:color="auto" w:fill="auto"/>
            <w:noWrap/>
            <w:vAlign w:val="bottom"/>
            <w:hideMark/>
            <w:tcPrChange w:id="1923"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924" w:author="Antonova, Natalya V." w:date="2016-06-13T14:56:00Z"/>
                <w:rFonts w:ascii="Calibri" w:eastAsia="Times New Roman" w:hAnsi="Calibri" w:cs="Times New Roman"/>
                <w:color w:val="000000"/>
              </w:rPr>
            </w:pPr>
            <w:ins w:id="1925"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926"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927" w:author="Antonova, Natalya V." w:date="2016-06-13T14:56:00Z"/>
                <w:rFonts w:ascii="Calibri" w:eastAsia="Times New Roman" w:hAnsi="Calibri" w:cs="Times New Roman"/>
                <w:color w:val="000000"/>
              </w:rPr>
            </w:pPr>
            <w:ins w:id="1928" w:author="Antonova, Natalya V." w:date="2016-06-13T14:56:00Z">
              <w:r w:rsidRPr="00B445A6">
                <w:rPr>
                  <w:rFonts w:ascii="Calibri" w:eastAsia="Times New Roman" w:hAnsi="Calibri" w:cs="Times New Roman"/>
                  <w:color w:val="000000"/>
                </w:rPr>
                <w:t>GRTS</w:t>
              </w:r>
            </w:ins>
          </w:p>
        </w:tc>
        <w:tc>
          <w:tcPr>
            <w:tcW w:w="1112" w:type="dxa"/>
            <w:tcPrChange w:id="1929" w:author="Antonova, Natalya V." w:date="2016-06-13T16:25:00Z">
              <w:tcPr>
                <w:tcW w:w="960" w:type="dxa"/>
                <w:gridSpan w:val="2"/>
              </w:tcPr>
            </w:tcPrChange>
          </w:tcPr>
          <w:p w:rsidR="00B445A6" w:rsidRPr="00B445A6" w:rsidRDefault="00B445A6" w:rsidP="00B445A6">
            <w:pPr>
              <w:spacing w:after="0" w:line="240" w:lineRule="auto"/>
              <w:jc w:val="right"/>
              <w:rPr>
                <w:ins w:id="1930" w:author="Antonova, Natalya V." w:date="2016-06-13T14:57:00Z"/>
                <w:rFonts w:ascii="Calibri" w:eastAsia="Times New Roman" w:hAnsi="Calibri" w:cs="Times New Roman"/>
                <w:color w:val="000000"/>
              </w:rPr>
            </w:pPr>
          </w:p>
        </w:tc>
      </w:tr>
      <w:tr w:rsidR="00B445A6" w:rsidRPr="00B445A6" w:rsidTr="00936E69">
        <w:trPr>
          <w:trHeight w:val="300"/>
          <w:ins w:id="1931" w:author="Antonova, Natalya V." w:date="2016-06-13T14:56:00Z"/>
          <w:trPrChange w:id="1932" w:author="Antonova, Natalya V." w:date="2016-06-13T16:25:00Z">
            <w:trPr>
              <w:trHeight w:val="300"/>
            </w:trPr>
          </w:trPrChange>
        </w:trPr>
        <w:tc>
          <w:tcPr>
            <w:tcW w:w="984" w:type="dxa"/>
            <w:shd w:val="clear" w:color="auto" w:fill="auto"/>
            <w:noWrap/>
            <w:vAlign w:val="bottom"/>
            <w:hideMark/>
            <w:tcPrChange w:id="1933"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934" w:author="Antonova, Natalya V." w:date="2016-06-13T14:56:00Z"/>
                <w:rFonts w:ascii="Calibri" w:eastAsia="Times New Roman" w:hAnsi="Calibri" w:cs="Times New Roman"/>
                <w:color w:val="000000"/>
              </w:rPr>
            </w:pPr>
            <w:ins w:id="1935" w:author="Antonova, Natalya V." w:date="2016-06-13T14:56:00Z">
              <w:r w:rsidRPr="00B445A6">
                <w:rPr>
                  <w:rFonts w:ascii="Calibri" w:eastAsia="Times New Roman" w:hAnsi="Calibri" w:cs="Times New Roman"/>
                  <w:color w:val="000000"/>
                </w:rPr>
                <w:t>AC.6-2</w:t>
              </w:r>
            </w:ins>
          </w:p>
        </w:tc>
        <w:tc>
          <w:tcPr>
            <w:tcW w:w="1911" w:type="dxa"/>
            <w:shd w:val="clear" w:color="auto" w:fill="auto"/>
            <w:noWrap/>
            <w:vAlign w:val="bottom"/>
            <w:hideMark/>
            <w:tcPrChange w:id="1936"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937" w:author="Antonova, Natalya V." w:date="2016-06-13T14:56:00Z"/>
                <w:rFonts w:ascii="Calibri" w:eastAsia="Times New Roman" w:hAnsi="Calibri" w:cs="Times New Roman"/>
                <w:color w:val="000000"/>
              </w:rPr>
            </w:pPr>
            <w:ins w:id="1938" w:author="Antonova, Natalya V." w:date="2016-06-13T14:56:00Z">
              <w:r w:rsidRPr="00B445A6">
                <w:rPr>
                  <w:rFonts w:ascii="Calibri" w:eastAsia="Times New Roman" w:hAnsi="Calibri" w:cs="Times New Roman"/>
                  <w:color w:val="000000"/>
                </w:rPr>
                <w:t>Rotating Year 5</w:t>
              </w:r>
            </w:ins>
          </w:p>
        </w:tc>
        <w:tc>
          <w:tcPr>
            <w:tcW w:w="1156" w:type="dxa"/>
            <w:shd w:val="clear" w:color="auto" w:fill="auto"/>
            <w:noWrap/>
            <w:vAlign w:val="bottom"/>
            <w:hideMark/>
            <w:tcPrChange w:id="1939"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940" w:author="Antonova, Natalya V." w:date="2016-06-13T14:56:00Z"/>
                <w:rFonts w:ascii="Calibri" w:eastAsia="Times New Roman" w:hAnsi="Calibri" w:cs="Times New Roman"/>
                <w:color w:val="000000"/>
              </w:rPr>
            </w:pPr>
            <w:ins w:id="1941" w:author="Antonova, Natalya V." w:date="2016-06-13T14:56:00Z">
              <w:r w:rsidRPr="00B445A6">
                <w:rPr>
                  <w:rFonts w:ascii="Calibri" w:eastAsia="Times New Roman" w:hAnsi="Calibri" w:cs="Times New Roman"/>
                  <w:color w:val="000000"/>
                </w:rPr>
                <w:t>500611</w:t>
              </w:r>
            </w:ins>
          </w:p>
        </w:tc>
        <w:tc>
          <w:tcPr>
            <w:tcW w:w="1080" w:type="dxa"/>
            <w:shd w:val="clear" w:color="auto" w:fill="auto"/>
            <w:noWrap/>
            <w:vAlign w:val="bottom"/>
            <w:hideMark/>
            <w:tcPrChange w:id="1942"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943" w:author="Antonova, Natalya V." w:date="2016-06-13T14:56:00Z"/>
                <w:rFonts w:ascii="Calibri" w:eastAsia="Times New Roman" w:hAnsi="Calibri" w:cs="Times New Roman"/>
                <w:color w:val="000000"/>
              </w:rPr>
            </w:pPr>
            <w:ins w:id="1944" w:author="Antonova, Natalya V." w:date="2016-06-13T14:56:00Z">
              <w:r w:rsidRPr="00B445A6">
                <w:rPr>
                  <w:rFonts w:ascii="Calibri" w:eastAsia="Times New Roman" w:hAnsi="Calibri" w:cs="Times New Roman"/>
                  <w:color w:val="000000"/>
                </w:rPr>
                <w:t>5367003</w:t>
              </w:r>
            </w:ins>
          </w:p>
        </w:tc>
        <w:tc>
          <w:tcPr>
            <w:tcW w:w="1364" w:type="dxa"/>
            <w:shd w:val="clear" w:color="auto" w:fill="auto"/>
            <w:noWrap/>
            <w:vAlign w:val="bottom"/>
            <w:hideMark/>
            <w:tcPrChange w:id="1945"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946" w:author="Antonova, Natalya V." w:date="2016-06-13T14:56:00Z"/>
                <w:rFonts w:ascii="Calibri" w:eastAsia="Times New Roman" w:hAnsi="Calibri" w:cs="Times New Roman"/>
                <w:color w:val="000000"/>
              </w:rPr>
            </w:pPr>
            <w:ins w:id="1947"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948"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949" w:author="Antonova, Natalya V." w:date="2016-06-13T14:56:00Z"/>
                <w:rFonts w:ascii="Calibri" w:eastAsia="Times New Roman" w:hAnsi="Calibri" w:cs="Times New Roman"/>
                <w:color w:val="000000"/>
              </w:rPr>
            </w:pPr>
            <w:ins w:id="1950" w:author="Antonova, Natalya V." w:date="2016-06-13T14:56:00Z">
              <w:r w:rsidRPr="00B445A6">
                <w:rPr>
                  <w:rFonts w:ascii="Calibri" w:eastAsia="Times New Roman" w:hAnsi="Calibri" w:cs="Times New Roman"/>
                  <w:color w:val="000000"/>
                </w:rPr>
                <w:t>2013</w:t>
              </w:r>
            </w:ins>
          </w:p>
        </w:tc>
        <w:tc>
          <w:tcPr>
            <w:tcW w:w="1112" w:type="dxa"/>
            <w:tcPrChange w:id="1951" w:author="Antonova, Natalya V." w:date="2016-06-13T16:25:00Z">
              <w:tcPr>
                <w:tcW w:w="960" w:type="dxa"/>
                <w:gridSpan w:val="2"/>
              </w:tcPr>
            </w:tcPrChange>
          </w:tcPr>
          <w:p w:rsidR="00B445A6" w:rsidRPr="00B445A6" w:rsidRDefault="00A20E0B" w:rsidP="00B445A6">
            <w:pPr>
              <w:spacing w:after="0" w:line="240" w:lineRule="auto"/>
              <w:jc w:val="right"/>
              <w:rPr>
                <w:ins w:id="1952" w:author="Antonova, Natalya V." w:date="2016-06-13T14:57:00Z"/>
                <w:rFonts w:ascii="Calibri" w:eastAsia="Times New Roman" w:hAnsi="Calibri" w:cs="Times New Roman"/>
                <w:color w:val="000000"/>
              </w:rPr>
            </w:pPr>
            <w:ins w:id="1953" w:author="Antonova, Natalya V." w:date="2016-06-13T16:30:00Z">
              <w:r w:rsidRPr="00A20E0B">
                <w:rPr>
                  <w:rFonts w:ascii="Calibri" w:eastAsia="Times New Roman" w:hAnsi="Calibri" w:cs="Times New Roman"/>
                  <w:color w:val="000000"/>
                </w:rPr>
                <w:t>799.81</w:t>
              </w:r>
            </w:ins>
          </w:p>
        </w:tc>
      </w:tr>
      <w:tr w:rsidR="00B445A6" w:rsidRPr="00B445A6" w:rsidTr="00936E69">
        <w:trPr>
          <w:trHeight w:val="300"/>
          <w:ins w:id="1954" w:author="Antonova, Natalya V." w:date="2016-06-13T14:56:00Z"/>
          <w:trPrChange w:id="1955" w:author="Antonova, Natalya V." w:date="2016-06-13T16:25:00Z">
            <w:trPr>
              <w:trHeight w:val="300"/>
            </w:trPr>
          </w:trPrChange>
        </w:trPr>
        <w:tc>
          <w:tcPr>
            <w:tcW w:w="984" w:type="dxa"/>
            <w:shd w:val="clear" w:color="auto" w:fill="auto"/>
            <w:noWrap/>
            <w:vAlign w:val="bottom"/>
            <w:hideMark/>
            <w:tcPrChange w:id="1956"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957" w:author="Antonova, Natalya V." w:date="2016-06-13T14:56:00Z"/>
                <w:rFonts w:ascii="Calibri" w:eastAsia="Times New Roman" w:hAnsi="Calibri" w:cs="Times New Roman"/>
                <w:color w:val="000000"/>
              </w:rPr>
            </w:pPr>
            <w:ins w:id="1958" w:author="Antonova, Natalya V." w:date="2016-06-13T14:56:00Z">
              <w:r w:rsidRPr="00B445A6">
                <w:rPr>
                  <w:rFonts w:ascii="Calibri" w:eastAsia="Times New Roman" w:hAnsi="Calibri" w:cs="Times New Roman"/>
                  <w:color w:val="000000"/>
                </w:rPr>
                <w:t>AC.6-3</w:t>
              </w:r>
            </w:ins>
          </w:p>
        </w:tc>
        <w:tc>
          <w:tcPr>
            <w:tcW w:w="1911" w:type="dxa"/>
            <w:shd w:val="clear" w:color="auto" w:fill="auto"/>
            <w:noWrap/>
            <w:vAlign w:val="bottom"/>
            <w:hideMark/>
            <w:tcPrChange w:id="1959"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960" w:author="Antonova, Natalya V." w:date="2016-06-13T14:56:00Z"/>
                <w:rFonts w:ascii="Calibri" w:eastAsia="Times New Roman" w:hAnsi="Calibri" w:cs="Times New Roman"/>
                <w:color w:val="000000"/>
              </w:rPr>
            </w:pPr>
            <w:ins w:id="1961" w:author="Antonova, Natalya V." w:date="2016-06-13T14:56:00Z">
              <w:r w:rsidRPr="00B445A6">
                <w:rPr>
                  <w:rFonts w:ascii="Calibri" w:eastAsia="Times New Roman" w:hAnsi="Calibri" w:cs="Times New Roman"/>
                  <w:color w:val="000000"/>
                </w:rPr>
                <w:t>Rotating Year 5</w:t>
              </w:r>
            </w:ins>
          </w:p>
        </w:tc>
        <w:tc>
          <w:tcPr>
            <w:tcW w:w="1156" w:type="dxa"/>
            <w:shd w:val="clear" w:color="auto" w:fill="auto"/>
            <w:noWrap/>
            <w:vAlign w:val="bottom"/>
            <w:hideMark/>
            <w:tcPrChange w:id="1962"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963" w:author="Antonova, Natalya V." w:date="2016-06-13T14:56:00Z"/>
                <w:rFonts w:ascii="Calibri" w:eastAsia="Times New Roman" w:hAnsi="Calibri" w:cs="Times New Roman"/>
                <w:color w:val="000000"/>
              </w:rPr>
            </w:pPr>
            <w:ins w:id="1964" w:author="Antonova, Natalya V." w:date="2016-06-13T14:56:00Z">
              <w:r w:rsidRPr="00B445A6">
                <w:rPr>
                  <w:rFonts w:ascii="Calibri" w:eastAsia="Times New Roman" w:hAnsi="Calibri" w:cs="Times New Roman"/>
                  <w:color w:val="000000"/>
                </w:rPr>
                <w:t>498642</w:t>
              </w:r>
            </w:ins>
          </w:p>
        </w:tc>
        <w:tc>
          <w:tcPr>
            <w:tcW w:w="1080" w:type="dxa"/>
            <w:shd w:val="clear" w:color="auto" w:fill="auto"/>
            <w:noWrap/>
            <w:vAlign w:val="bottom"/>
            <w:hideMark/>
            <w:tcPrChange w:id="1965"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966" w:author="Antonova, Natalya V." w:date="2016-06-13T14:56:00Z"/>
                <w:rFonts w:ascii="Calibri" w:eastAsia="Times New Roman" w:hAnsi="Calibri" w:cs="Times New Roman"/>
                <w:color w:val="000000"/>
              </w:rPr>
            </w:pPr>
            <w:ins w:id="1967" w:author="Antonova, Natalya V." w:date="2016-06-13T14:56:00Z">
              <w:r w:rsidRPr="00B445A6">
                <w:rPr>
                  <w:rFonts w:ascii="Calibri" w:eastAsia="Times New Roman" w:hAnsi="Calibri" w:cs="Times New Roman"/>
                  <w:color w:val="000000"/>
                </w:rPr>
                <w:t>5368643</w:t>
              </w:r>
            </w:ins>
          </w:p>
        </w:tc>
        <w:tc>
          <w:tcPr>
            <w:tcW w:w="1364" w:type="dxa"/>
            <w:shd w:val="clear" w:color="auto" w:fill="auto"/>
            <w:noWrap/>
            <w:vAlign w:val="bottom"/>
            <w:hideMark/>
            <w:tcPrChange w:id="1968"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969" w:author="Antonova, Natalya V." w:date="2016-06-13T14:56:00Z"/>
                <w:rFonts w:ascii="Calibri" w:eastAsia="Times New Roman" w:hAnsi="Calibri" w:cs="Times New Roman"/>
                <w:color w:val="000000"/>
              </w:rPr>
            </w:pPr>
            <w:ins w:id="1970"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1971"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972" w:author="Antonova, Natalya V." w:date="2016-06-13T14:56:00Z"/>
                <w:rFonts w:ascii="Calibri" w:eastAsia="Times New Roman" w:hAnsi="Calibri" w:cs="Times New Roman"/>
                <w:color w:val="000000"/>
              </w:rPr>
            </w:pPr>
            <w:ins w:id="1973" w:author="Antonova, Natalya V." w:date="2016-06-13T14:56:00Z">
              <w:r w:rsidRPr="00B445A6">
                <w:rPr>
                  <w:rFonts w:ascii="Calibri" w:eastAsia="Times New Roman" w:hAnsi="Calibri" w:cs="Times New Roman"/>
                  <w:color w:val="000000"/>
                </w:rPr>
                <w:t>GRTS</w:t>
              </w:r>
            </w:ins>
          </w:p>
        </w:tc>
        <w:tc>
          <w:tcPr>
            <w:tcW w:w="1112" w:type="dxa"/>
            <w:tcPrChange w:id="1974" w:author="Antonova, Natalya V." w:date="2016-06-13T16:25:00Z">
              <w:tcPr>
                <w:tcW w:w="960" w:type="dxa"/>
                <w:gridSpan w:val="2"/>
              </w:tcPr>
            </w:tcPrChange>
          </w:tcPr>
          <w:p w:rsidR="00B445A6" w:rsidRPr="00B445A6" w:rsidRDefault="00B445A6" w:rsidP="00B445A6">
            <w:pPr>
              <w:spacing w:after="0" w:line="240" w:lineRule="auto"/>
              <w:jc w:val="right"/>
              <w:rPr>
                <w:ins w:id="1975" w:author="Antonova, Natalya V." w:date="2016-06-13T14:57:00Z"/>
                <w:rFonts w:ascii="Calibri" w:eastAsia="Times New Roman" w:hAnsi="Calibri" w:cs="Times New Roman"/>
                <w:color w:val="000000"/>
              </w:rPr>
            </w:pPr>
          </w:p>
        </w:tc>
      </w:tr>
      <w:tr w:rsidR="00B445A6" w:rsidRPr="00B445A6" w:rsidTr="00936E69">
        <w:trPr>
          <w:trHeight w:val="300"/>
          <w:ins w:id="1976" w:author="Antonova, Natalya V." w:date="2016-06-13T14:56:00Z"/>
          <w:trPrChange w:id="1977" w:author="Antonova, Natalya V." w:date="2016-06-13T16:25:00Z">
            <w:trPr>
              <w:trHeight w:val="300"/>
            </w:trPr>
          </w:trPrChange>
        </w:trPr>
        <w:tc>
          <w:tcPr>
            <w:tcW w:w="984" w:type="dxa"/>
            <w:shd w:val="clear" w:color="auto" w:fill="auto"/>
            <w:noWrap/>
            <w:vAlign w:val="bottom"/>
            <w:hideMark/>
            <w:tcPrChange w:id="1978"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1979" w:author="Antonova, Natalya V." w:date="2016-06-13T14:56:00Z"/>
                <w:rFonts w:ascii="Calibri" w:eastAsia="Times New Roman" w:hAnsi="Calibri" w:cs="Times New Roman"/>
                <w:color w:val="000000"/>
              </w:rPr>
            </w:pPr>
            <w:ins w:id="1980" w:author="Antonova, Natalya V." w:date="2016-06-13T14:56:00Z">
              <w:r w:rsidRPr="00B445A6">
                <w:rPr>
                  <w:rFonts w:ascii="Calibri" w:eastAsia="Times New Roman" w:hAnsi="Calibri" w:cs="Times New Roman"/>
                  <w:color w:val="000000"/>
                </w:rPr>
                <w:t>AC.6-3</w:t>
              </w:r>
            </w:ins>
          </w:p>
        </w:tc>
        <w:tc>
          <w:tcPr>
            <w:tcW w:w="1911" w:type="dxa"/>
            <w:shd w:val="clear" w:color="auto" w:fill="auto"/>
            <w:noWrap/>
            <w:vAlign w:val="bottom"/>
            <w:hideMark/>
            <w:tcPrChange w:id="1981"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1982" w:author="Antonova, Natalya V." w:date="2016-06-13T14:56:00Z"/>
                <w:rFonts w:ascii="Calibri" w:eastAsia="Times New Roman" w:hAnsi="Calibri" w:cs="Times New Roman"/>
                <w:color w:val="000000"/>
              </w:rPr>
            </w:pPr>
            <w:ins w:id="1983" w:author="Antonova, Natalya V." w:date="2016-06-13T14:56:00Z">
              <w:r w:rsidRPr="00B445A6">
                <w:rPr>
                  <w:rFonts w:ascii="Calibri" w:eastAsia="Times New Roman" w:hAnsi="Calibri" w:cs="Times New Roman"/>
                  <w:color w:val="000000"/>
                </w:rPr>
                <w:t>Rotating Year 5</w:t>
              </w:r>
            </w:ins>
          </w:p>
        </w:tc>
        <w:tc>
          <w:tcPr>
            <w:tcW w:w="1156" w:type="dxa"/>
            <w:shd w:val="clear" w:color="auto" w:fill="auto"/>
            <w:noWrap/>
            <w:vAlign w:val="bottom"/>
            <w:hideMark/>
            <w:tcPrChange w:id="1984"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1985" w:author="Antonova, Natalya V." w:date="2016-06-13T14:56:00Z"/>
                <w:rFonts w:ascii="Calibri" w:eastAsia="Times New Roman" w:hAnsi="Calibri" w:cs="Times New Roman"/>
                <w:color w:val="000000"/>
              </w:rPr>
            </w:pPr>
            <w:ins w:id="1986" w:author="Antonova, Natalya V." w:date="2016-06-13T14:56:00Z">
              <w:r w:rsidRPr="00B445A6">
                <w:rPr>
                  <w:rFonts w:ascii="Calibri" w:eastAsia="Times New Roman" w:hAnsi="Calibri" w:cs="Times New Roman"/>
                  <w:color w:val="000000"/>
                </w:rPr>
                <w:t>498642</w:t>
              </w:r>
            </w:ins>
          </w:p>
        </w:tc>
        <w:tc>
          <w:tcPr>
            <w:tcW w:w="1080" w:type="dxa"/>
            <w:shd w:val="clear" w:color="auto" w:fill="auto"/>
            <w:noWrap/>
            <w:vAlign w:val="bottom"/>
            <w:hideMark/>
            <w:tcPrChange w:id="1987"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1988" w:author="Antonova, Natalya V." w:date="2016-06-13T14:56:00Z"/>
                <w:rFonts w:ascii="Calibri" w:eastAsia="Times New Roman" w:hAnsi="Calibri" w:cs="Times New Roman"/>
                <w:color w:val="000000"/>
              </w:rPr>
            </w:pPr>
            <w:ins w:id="1989" w:author="Antonova, Natalya V." w:date="2016-06-13T14:56:00Z">
              <w:r w:rsidRPr="00B445A6">
                <w:rPr>
                  <w:rFonts w:ascii="Calibri" w:eastAsia="Times New Roman" w:hAnsi="Calibri" w:cs="Times New Roman"/>
                  <w:color w:val="000000"/>
                </w:rPr>
                <w:t>5367219</w:t>
              </w:r>
            </w:ins>
          </w:p>
        </w:tc>
        <w:tc>
          <w:tcPr>
            <w:tcW w:w="1364" w:type="dxa"/>
            <w:shd w:val="clear" w:color="auto" w:fill="auto"/>
            <w:noWrap/>
            <w:vAlign w:val="bottom"/>
            <w:hideMark/>
            <w:tcPrChange w:id="1990"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1991" w:author="Antonova, Natalya V." w:date="2016-06-13T14:56:00Z"/>
                <w:rFonts w:ascii="Calibri" w:eastAsia="Times New Roman" w:hAnsi="Calibri" w:cs="Times New Roman"/>
                <w:color w:val="000000"/>
              </w:rPr>
            </w:pPr>
            <w:ins w:id="1992"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1993"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1994" w:author="Antonova, Natalya V." w:date="2016-06-13T14:56:00Z"/>
                <w:rFonts w:ascii="Calibri" w:eastAsia="Times New Roman" w:hAnsi="Calibri" w:cs="Times New Roman"/>
                <w:color w:val="000000"/>
              </w:rPr>
            </w:pPr>
            <w:ins w:id="1995" w:author="Antonova, Natalya V." w:date="2016-06-13T14:56:00Z">
              <w:r w:rsidRPr="00B445A6">
                <w:rPr>
                  <w:rFonts w:ascii="Calibri" w:eastAsia="Times New Roman" w:hAnsi="Calibri" w:cs="Times New Roman"/>
                  <w:color w:val="000000"/>
                </w:rPr>
                <w:t>2013</w:t>
              </w:r>
            </w:ins>
          </w:p>
        </w:tc>
        <w:tc>
          <w:tcPr>
            <w:tcW w:w="1112" w:type="dxa"/>
            <w:tcPrChange w:id="1996" w:author="Antonova, Natalya V." w:date="2016-06-13T16:25:00Z">
              <w:tcPr>
                <w:tcW w:w="960" w:type="dxa"/>
                <w:gridSpan w:val="2"/>
              </w:tcPr>
            </w:tcPrChange>
          </w:tcPr>
          <w:p w:rsidR="00B445A6" w:rsidRPr="00B445A6" w:rsidRDefault="00A20E0B" w:rsidP="00B445A6">
            <w:pPr>
              <w:spacing w:after="0" w:line="240" w:lineRule="auto"/>
              <w:jc w:val="right"/>
              <w:rPr>
                <w:ins w:id="1997" w:author="Antonova, Natalya V." w:date="2016-06-13T14:57:00Z"/>
                <w:rFonts w:ascii="Calibri" w:eastAsia="Times New Roman" w:hAnsi="Calibri" w:cs="Times New Roman"/>
                <w:color w:val="000000"/>
              </w:rPr>
            </w:pPr>
            <w:ins w:id="1998" w:author="Antonova, Natalya V." w:date="2016-06-13T16:31:00Z">
              <w:r w:rsidRPr="00A20E0B">
                <w:rPr>
                  <w:rFonts w:ascii="Calibri" w:eastAsia="Times New Roman" w:hAnsi="Calibri" w:cs="Times New Roman"/>
                  <w:color w:val="000000"/>
                </w:rPr>
                <w:t>1423.59</w:t>
              </w:r>
            </w:ins>
          </w:p>
        </w:tc>
      </w:tr>
      <w:tr w:rsidR="00B445A6" w:rsidRPr="00B445A6" w:rsidTr="00936E69">
        <w:trPr>
          <w:trHeight w:val="300"/>
          <w:ins w:id="1999" w:author="Antonova, Natalya V." w:date="2016-06-13T14:56:00Z"/>
          <w:trPrChange w:id="2000" w:author="Antonova, Natalya V." w:date="2016-06-13T16:25:00Z">
            <w:trPr>
              <w:trHeight w:val="300"/>
            </w:trPr>
          </w:trPrChange>
        </w:trPr>
        <w:tc>
          <w:tcPr>
            <w:tcW w:w="984" w:type="dxa"/>
            <w:shd w:val="clear" w:color="auto" w:fill="auto"/>
            <w:noWrap/>
            <w:vAlign w:val="bottom"/>
            <w:hideMark/>
            <w:tcPrChange w:id="2001"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2002" w:author="Antonova, Natalya V." w:date="2016-06-13T14:56:00Z"/>
                <w:rFonts w:ascii="Calibri" w:eastAsia="Times New Roman" w:hAnsi="Calibri" w:cs="Times New Roman"/>
                <w:color w:val="000000"/>
              </w:rPr>
            </w:pPr>
            <w:ins w:id="2003" w:author="Antonova, Natalya V." w:date="2016-06-13T14:56:00Z">
              <w:r w:rsidRPr="00B445A6">
                <w:rPr>
                  <w:rFonts w:ascii="Calibri" w:eastAsia="Times New Roman" w:hAnsi="Calibri" w:cs="Times New Roman"/>
                  <w:color w:val="000000"/>
                </w:rPr>
                <w:t>AC.6-4</w:t>
              </w:r>
            </w:ins>
          </w:p>
        </w:tc>
        <w:tc>
          <w:tcPr>
            <w:tcW w:w="1911" w:type="dxa"/>
            <w:shd w:val="clear" w:color="auto" w:fill="auto"/>
            <w:noWrap/>
            <w:vAlign w:val="bottom"/>
            <w:hideMark/>
            <w:tcPrChange w:id="2004"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2005" w:author="Antonova, Natalya V." w:date="2016-06-13T14:56:00Z"/>
                <w:rFonts w:ascii="Calibri" w:eastAsia="Times New Roman" w:hAnsi="Calibri" w:cs="Times New Roman"/>
                <w:color w:val="000000"/>
              </w:rPr>
            </w:pPr>
            <w:ins w:id="2006" w:author="Antonova, Natalya V." w:date="2016-06-13T14:56:00Z">
              <w:r w:rsidRPr="00B445A6">
                <w:rPr>
                  <w:rFonts w:ascii="Calibri" w:eastAsia="Times New Roman" w:hAnsi="Calibri" w:cs="Times New Roman"/>
                  <w:color w:val="000000"/>
                </w:rPr>
                <w:t>Rotating Year 5</w:t>
              </w:r>
            </w:ins>
          </w:p>
        </w:tc>
        <w:tc>
          <w:tcPr>
            <w:tcW w:w="1156" w:type="dxa"/>
            <w:shd w:val="clear" w:color="auto" w:fill="auto"/>
            <w:noWrap/>
            <w:vAlign w:val="bottom"/>
            <w:hideMark/>
            <w:tcPrChange w:id="2007"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2008" w:author="Antonova, Natalya V." w:date="2016-06-13T14:56:00Z"/>
                <w:rFonts w:ascii="Calibri" w:eastAsia="Times New Roman" w:hAnsi="Calibri" w:cs="Times New Roman"/>
                <w:color w:val="000000"/>
              </w:rPr>
            </w:pPr>
            <w:ins w:id="2009" w:author="Antonova, Natalya V." w:date="2016-06-13T14:56:00Z">
              <w:r w:rsidRPr="00B445A6">
                <w:rPr>
                  <w:rFonts w:ascii="Calibri" w:eastAsia="Times New Roman" w:hAnsi="Calibri" w:cs="Times New Roman"/>
                  <w:color w:val="000000"/>
                </w:rPr>
                <w:t>499950</w:t>
              </w:r>
            </w:ins>
          </w:p>
        </w:tc>
        <w:tc>
          <w:tcPr>
            <w:tcW w:w="1080" w:type="dxa"/>
            <w:shd w:val="clear" w:color="auto" w:fill="auto"/>
            <w:noWrap/>
            <w:vAlign w:val="bottom"/>
            <w:hideMark/>
            <w:tcPrChange w:id="2010"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2011" w:author="Antonova, Natalya V." w:date="2016-06-13T14:56:00Z"/>
                <w:rFonts w:ascii="Calibri" w:eastAsia="Times New Roman" w:hAnsi="Calibri" w:cs="Times New Roman"/>
                <w:color w:val="000000"/>
              </w:rPr>
            </w:pPr>
            <w:ins w:id="2012" w:author="Antonova, Natalya V." w:date="2016-06-13T14:56:00Z">
              <w:r w:rsidRPr="00B445A6">
                <w:rPr>
                  <w:rFonts w:ascii="Calibri" w:eastAsia="Times New Roman" w:hAnsi="Calibri" w:cs="Times New Roman"/>
                  <w:color w:val="000000"/>
                </w:rPr>
                <w:t>5368201</w:t>
              </w:r>
            </w:ins>
          </w:p>
        </w:tc>
        <w:tc>
          <w:tcPr>
            <w:tcW w:w="1364" w:type="dxa"/>
            <w:shd w:val="clear" w:color="auto" w:fill="auto"/>
            <w:noWrap/>
            <w:vAlign w:val="bottom"/>
            <w:hideMark/>
            <w:tcPrChange w:id="2013"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2014" w:author="Antonova, Natalya V." w:date="2016-06-13T14:56:00Z"/>
                <w:rFonts w:ascii="Calibri" w:eastAsia="Times New Roman" w:hAnsi="Calibri" w:cs="Times New Roman"/>
                <w:color w:val="000000"/>
              </w:rPr>
            </w:pPr>
            <w:ins w:id="2015"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2016"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2017" w:author="Antonova, Natalya V." w:date="2016-06-13T14:56:00Z"/>
                <w:rFonts w:ascii="Calibri" w:eastAsia="Times New Roman" w:hAnsi="Calibri" w:cs="Times New Roman"/>
                <w:color w:val="000000"/>
              </w:rPr>
            </w:pPr>
            <w:ins w:id="2018" w:author="Antonova, Natalya V." w:date="2016-06-13T14:56:00Z">
              <w:r w:rsidRPr="00B445A6">
                <w:rPr>
                  <w:rFonts w:ascii="Calibri" w:eastAsia="Times New Roman" w:hAnsi="Calibri" w:cs="Times New Roman"/>
                  <w:color w:val="000000"/>
                </w:rPr>
                <w:t>GRTS</w:t>
              </w:r>
            </w:ins>
          </w:p>
        </w:tc>
        <w:tc>
          <w:tcPr>
            <w:tcW w:w="1112" w:type="dxa"/>
            <w:tcPrChange w:id="2019" w:author="Antonova, Natalya V." w:date="2016-06-13T16:25:00Z">
              <w:tcPr>
                <w:tcW w:w="960" w:type="dxa"/>
                <w:gridSpan w:val="2"/>
              </w:tcPr>
            </w:tcPrChange>
          </w:tcPr>
          <w:p w:rsidR="00B445A6" w:rsidRPr="00B445A6" w:rsidRDefault="00B445A6" w:rsidP="00B445A6">
            <w:pPr>
              <w:spacing w:after="0" w:line="240" w:lineRule="auto"/>
              <w:jc w:val="right"/>
              <w:rPr>
                <w:ins w:id="2020" w:author="Antonova, Natalya V." w:date="2016-06-13T14:57:00Z"/>
                <w:rFonts w:ascii="Calibri" w:eastAsia="Times New Roman" w:hAnsi="Calibri" w:cs="Times New Roman"/>
                <w:color w:val="000000"/>
              </w:rPr>
            </w:pPr>
          </w:p>
        </w:tc>
      </w:tr>
      <w:tr w:rsidR="00B445A6" w:rsidRPr="00B445A6" w:rsidTr="00936E69">
        <w:trPr>
          <w:trHeight w:val="300"/>
          <w:ins w:id="2021" w:author="Antonova, Natalya V." w:date="2016-06-13T14:56:00Z"/>
          <w:trPrChange w:id="2022" w:author="Antonova, Natalya V." w:date="2016-06-13T16:25:00Z">
            <w:trPr>
              <w:trHeight w:val="300"/>
            </w:trPr>
          </w:trPrChange>
        </w:trPr>
        <w:tc>
          <w:tcPr>
            <w:tcW w:w="984" w:type="dxa"/>
            <w:shd w:val="clear" w:color="auto" w:fill="auto"/>
            <w:noWrap/>
            <w:vAlign w:val="bottom"/>
            <w:hideMark/>
            <w:tcPrChange w:id="2023"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2024" w:author="Antonova, Natalya V." w:date="2016-06-13T14:56:00Z"/>
                <w:rFonts w:ascii="Calibri" w:eastAsia="Times New Roman" w:hAnsi="Calibri" w:cs="Times New Roman"/>
                <w:color w:val="000000"/>
              </w:rPr>
            </w:pPr>
            <w:ins w:id="2025" w:author="Antonova, Natalya V." w:date="2016-06-13T14:56:00Z">
              <w:r w:rsidRPr="00B445A6">
                <w:rPr>
                  <w:rFonts w:ascii="Calibri" w:eastAsia="Times New Roman" w:hAnsi="Calibri" w:cs="Times New Roman"/>
                  <w:color w:val="000000"/>
                </w:rPr>
                <w:t>AC.6-4</w:t>
              </w:r>
            </w:ins>
          </w:p>
        </w:tc>
        <w:tc>
          <w:tcPr>
            <w:tcW w:w="1911" w:type="dxa"/>
            <w:shd w:val="clear" w:color="auto" w:fill="auto"/>
            <w:noWrap/>
            <w:vAlign w:val="bottom"/>
            <w:hideMark/>
            <w:tcPrChange w:id="2026"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2027" w:author="Antonova, Natalya V." w:date="2016-06-13T14:56:00Z"/>
                <w:rFonts w:ascii="Calibri" w:eastAsia="Times New Roman" w:hAnsi="Calibri" w:cs="Times New Roman"/>
                <w:color w:val="000000"/>
              </w:rPr>
            </w:pPr>
            <w:ins w:id="2028" w:author="Antonova, Natalya V." w:date="2016-06-13T14:56:00Z">
              <w:r w:rsidRPr="00B445A6">
                <w:rPr>
                  <w:rFonts w:ascii="Calibri" w:eastAsia="Times New Roman" w:hAnsi="Calibri" w:cs="Times New Roman"/>
                  <w:color w:val="000000"/>
                </w:rPr>
                <w:t>Rotating Year 5</w:t>
              </w:r>
            </w:ins>
          </w:p>
        </w:tc>
        <w:tc>
          <w:tcPr>
            <w:tcW w:w="1156" w:type="dxa"/>
            <w:shd w:val="clear" w:color="auto" w:fill="auto"/>
            <w:noWrap/>
            <w:vAlign w:val="bottom"/>
            <w:hideMark/>
            <w:tcPrChange w:id="2029"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2030" w:author="Antonova, Natalya V." w:date="2016-06-13T14:56:00Z"/>
                <w:rFonts w:ascii="Calibri" w:eastAsia="Times New Roman" w:hAnsi="Calibri" w:cs="Times New Roman"/>
                <w:color w:val="000000"/>
              </w:rPr>
            </w:pPr>
            <w:ins w:id="2031" w:author="Antonova, Natalya V." w:date="2016-06-13T14:56:00Z">
              <w:r w:rsidRPr="00B445A6">
                <w:rPr>
                  <w:rFonts w:ascii="Calibri" w:eastAsia="Times New Roman" w:hAnsi="Calibri" w:cs="Times New Roman"/>
                  <w:color w:val="000000"/>
                </w:rPr>
                <w:t>499950</w:t>
              </w:r>
            </w:ins>
          </w:p>
        </w:tc>
        <w:tc>
          <w:tcPr>
            <w:tcW w:w="1080" w:type="dxa"/>
            <w:shd w:val="clear" w:color="auto" w:fill="auto"/>
            <w:noWrap/>
            <w:vAlign w:val="bottom"/>
            <w:hideMark/>
            <w:tcPrChange w:id="2032"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2033" w:author="Antonova, Natalya V." w:date="2016-06-13T14:56:00Z"/>
                <w:rFonts w:ascii="Calibri" w:eastAsia="Times New Roman" w:hAnsi="Calibri" w:cs="Times New Roman"/>
                <w:color w:val="000000"/>
              </w:rPr>
            </w:pPr>
            <w:ins w:id="2034" w:author="Antonova, Natalya V." w:date="2016-06-13T14:56:00Z">
              <w:r w:rsidRPr="00B445A6">
                <w:rPr>
                  <w:rFonts w:ascii="Calibri" w:eastAsia="Times New Roman" w:hAnsi="Calibri" w:cs="Times New Roman"/>
                  <w:color w:val="000000"/>
                </w:rPr>
                <w:t>5366954</w:t>
              </w:r>
            </w:ins>
          </w:p>
        </w:tc>
        <w:tc>
          <w:tcPr>
            <w:tcW w:w="1364" w:type="dxa"/>
            <w:shd w:val="clear" w:color="auto" w:fill="auto"/>
            <w:noWrap/>
            <w:vAlign w:val="bottom"/>
            <w:hideMark/>
            <w:tcPrChange w:id="2035"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2036" w:author="Antonova, Natalya V." w:date="2016-06-13T14:56:00Z"/>
                <w:rFonts w:ascii="Calibri" w:eastAsia="Times New Roman" w:hAnsi="Calibri" w:cs="Times New Roman"/>
                <w:color w:val="000000"/>
              </w:rPr>
            </w:pPr>
            <w:ins w:id="2037"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2038"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2039" w:author="Antonova, Natalya V." w:date="2016-06-13T14:56:00Z"/>
                <w:rFonts w:ascii="Calibri" w:eastAsia="Times New Roman" w:hAnsi="Calibri" w:cs="Times New Roman"/>
                <w:color w:val="000000"/>
              </w:rPr>
            </w:pPr>
            <w:ins w:id="2040" w:author="Antonova, Natalya V." w:date="2016-06-13T14:56:00Z">
              <w:r w:rsidRPr="00B445A6">
                <w:rPr>
                  <w:rFonts w:ascii="Calibri" w:eastAsia="Times New Roman" w:hAnsi="Calibri" w:cs="Times New Roman"/>
                  <w:color w:val="000000"/>
                </w:rPr>
                <w:t>2013</w:t>
              </w:r>
            </w:ins>
          </w:p>
        </w:tc>
        <w:tc>
          <w:tcPr>
            <w:tcW w:w="1112" w:type="dxa"/>
            <w:tcPrChange w:id="2041" w:author="Antonova, Natalya V." w:date="2016-06-13T16:25:00Z">
              <w:tcPr>
                <w:tcW w:w="960" w:type="dxa"/>
                <w:gridSpan w:val="2"/>
              </w:tcPr>
            </w:tcPrChange>
          </w:tcPr>
          <w:p w:rsidR="00B445A6" w:rsidRPr="00B445A6" w:rsidRDefault="00A20E0B" w:rsidP="00B445A6">
            <w:pPr>
              <w:spacing w:after="0" w:line="240" w:lineRule="auto"/>
              <w:jc w:val="right"/>
              <w:rPr>
                <w:ins w:id="2042" w:author="Antonova, Natalya V." w:date="2016-06-13T14:57:00Z"/>
                <w:rFonts w:ascii="Calibri" w:eastAsia="Times New Roman" w:hAnsi="Calibri" w:cs="Times New Roman"/>
                <w:color w:val="000000"/>
              </w:rPr>
            </w:pPr>
            <w:ins w:id="2043" w:author="Antonova, Natalya V." w:date="2016-06-13T16:31:00Z">
              <w:r w:rsidRPr="00A20E0B">
                <w:rPr>
                  <w:rFonts w:ascii="Calibri" w:eastAsia="Times New Roman" w:hAnsi="Calibri" w:cs="Times New Roman"/>
                  <w:color w:val="000000"/>
                </w:rPr>
                <w:t>1246.86</w:t>
              </w:r>
            </w:ins>
          </w:p>
        </w:tc>
      </w:tr>
      <w:tr w:rsidR="00B445A6" w:rsidRPr="00B445A6" w:rsidTr="00936E69">
        <w:trPr>
          <w:trHeight w:val="300"/>
          <w:ins w:id="2044" w:author="Antonova, Natalya V." w:date="2016-06-13T14:56:00Z"/>
          <w:trPrChange w:id="2045" w:author="Antonova, Natalya V." w:date="2016-06-13T16:25:00Z">
            <w:trPr>
              <w:trHeight w:val="300"/>
            </w:trPr>
          </w:trPrChange>
        </w:trPr>
        <w:tc>
          <w:tcPr>
            <w:tcW w:w="984" w:type="dxa"/>
            <w:shd w:val="clear" w:color="auto" w:fill="auto"/>
            <w:noWrap/>
            <w:vAlign w:val="bottom"/>
            <w:hideMark/>
            <w:tcPrChange w:id="2046"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2047" w:author="Antonova, Natalya V." w:date="2016-06-13T14:56:00Z"/>
                <w:rFonts w:ascii="Calibri" w:eastAsia="Times New Roman" w:hAnsi="Calibri" w:cs="Times New Roman"/>
                <w:color w:val="000000"/>
              </w:rPr>
            </w:pPr>
            <w:ins w:id="2048" w:author="Antonova, Natalya V." w:date="2016-06-13T14:56:00Z">
              <w:r w:rsidRPr="00B445A6">
                <w:rPr>
                  <w:rFonts w:ascii="Calibri" w:eastAsia="Times New Roman" w:hAnsi="Calibri" w:cs="Times New Roman"/>
                  <w:color w:val="000000"/>
                </w:rPr>
                <w:t>AC.6-5</w:t>
              </w:r>
            </w:ins>
          </w:p>
        </w:tc>
        <w:tc>
          <w:tcPr>
            <w:tcW w:w="1911" w:type="dxa"/>
            <w:shd w:val="clear" w:color="auto" w:fill="auto"/>
            <w:noWrap/>
            <w:vAlign w:val="bottom"/>
            <w:hideMark/>
            <w:tcPrChange w:id="2049"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2050" w:author="Antonova, Natalya V." w:date="2016-06-13T14:56:00Z"/>
                <w:rFonts w:ascii="Calibri" w:eastAsia="Times New Roman" w:hAnsi="Calibri" w:cs="Times New Roman"/>
                <w:color w:val="000000"/>
              </w:rPr>
            </w:pPr>
            <w:ins w:id="2051" w:author="Antonova, Natalya V." w:date="2016-06-13T14:56:00Z">
              <w:r w:rsidRPr="00B445A6">
                <w:rPr>
                  <w:rFonts w:ascii="Calibri" w:eastAsia="Times New Roman" w:hAnsi="Calibri" w:cs="Times New Roman"/>
                  <w:color w:val="000000"/>
                </w:rPr>
                <w:t>Rotating Year 5</w:t>
              </w:r>
            </w:ins>
          </w:p>
        </w:tc>
        <w:tc>
          <w:tcPr>
            <w:tcW w:w="1156" w:type="dxa"/>
            <w:shd w:val="clear" w:color="auto" w:fill="auto"/>
            <w:noWrap/>
            <w:vAlign w:val="bottom"/>
            <w:hideMark/>
            <w:tcPrChange w:id="2052"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2053" w:author="Antonova, Natalya V." w:date="2016-06-13T14:56:00Z"/>
                <w:rFonts w:ascii="Calibri" w:eastAsia="Times New Roman" w:hAnsi="Calibri" w:cs="Times New Roman"/>
                <w:color w:val="000000"/>
              </w:rPr>
            </w:pPr>
            <w:ins w:id="2054" w:author="Antonova, Natalya V." w:date="2016-06-13T14:56:00Z">
              <w:r w:rsidRPr="00B445A6">
                <w:rPr>
                  <w:rFonts w:ascii="Calibri" w:eastAsia="Times New Roman" w:hAnsi="Calibri" w:cs="Times New Roman"/>
                  <w:color w:val="000000"/>
                </w:rPr>
                <w:t>501290</w:t>
              </w:r>
            </w:ins>
          </w:p>
        </w:tc>
        <w:tc>
          <w:tcPr>
            <w:tcW w:w="1080" w:type="dxa"/>
            <w:shd w:val="clear" w:color="auto" w:fill="auto"/>
            <w:noWrap/>
            <w:vAlign w:val="bottom"/>
            <w:hideMark/>
            <w:tcPrChange w:id="2055"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2056" w:author="Antonova, Natalya V." w:date="2016-06-13T14:56:00Z"/>
                <w:rFonts w:ascii="Calibri" w:eastAsia="Times New Roman" w:hAnsi="Calibri" w:cs="Times New Roman"/>
                <w:color w:val="000000"/>
              </w:rPr>
            </w:pPr>
            <w:ins w:id="2057" w:author="Antonova, Natalya V." w:date="2016-06-13T14:56:00Z">
              <w:r w:rsidRPr="00B445A6">
                <w:rPr>
                  <w:rFonts w:ascii="Calibri" w:eastAsia="Times New Roman" w:hAnsi="Calibri" w:cs="Times New Roman"/>
                  <w:color w:val="000000"/>
                </w:rPr>
                <w:t>5367680</w:t>
              </w:r>
            </w:ins>
          </w:p>
        </w:tc>
        <w:tc>
          <w:tcPr>
            <w:tcW w:w="1364" w:type="dxa"/>
            <w:shd w:val="clear" w:color="auto" w:fill="auto"/>
            <w:noWrap/>
            <w:vAlign w:val="bottom"/>
            <w:hideMark/>
            <w:tcPrChange w:id="2058"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2059" w:author="Antonova, Natalya V." w:date="2016-06-13T14:56:00Z"/>
                <w:rFonts w:ascii="Calibri" w:eastAsia="Times New Roman" w:hAnsi="Calibri" w:cs="Times New Roman"/>
                <w:color w:val="000000"/>
              </w:rPr>
            </w:pPr>
            <w:ins w:id="2060" w:author="Antonova, Natalya V." w:date="2016-06-13T14:56:00Z">
              <w:r w:rsidRPr="00B445A6">
                <w:rPr>
                  <w:rFonts w:ascii="Calibri" w:eastAsia="Times New Roman" w:hAnsi="Calibri" w:cs="Times New Roman"/>
                  <w:color w:val="000000"/>
                </w:rPr>
                <w:t>End</w:t>
              </w:r>
            </w:ins>
          </w:p>
        </w:tc>
        <w:tc>
          <w:tcPr>
            <w:tcW w:w="1170" w:type="dxa"/>
            <w:shd w:val="clear" w:color="auto" w:fill="auto"/>
            <w:noWrap/>
            <w:vAlign w:val="bottom"/>
            <w:hideMark/>
            <w:tcPrChange w:id="2061"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2062" w:author="Antonova, Natalya V." w:date="2016-06-13T14:56:00Z"/>
                <w:rFonts w:ascii="Calibri" w:eastAsia="Times New Roman" w:hAnsi="Calibri" w:cs="Times New Roman"/>
                <w:color w:val="000000"/>
              </w:rPr>
            </w:pPr>
            <w:ins w:id="2063" w:author="Antonova, Natalya V." w:date="2016-06-13T14:56:00Z">
              <w:r w:rsidRPr="00B445A6">
                <w:rPr>
                  <w:rFonts w:ascii="Calibri" w:eastAsia="Times New Roman" w:hAnsi="Calibri" w:cs="Times New Roman"/>
                  <w:color w:val="000000"/>
                </w:rPr>
                <w:t>GRTS</w:t>
              </w:r>
            </w:ins>
          </w:p>
        </w:tc>
        <w:tc>
          <w:tcPr>
            <w:tcW w:w="1112" w:type="dxa"/>
            <w:tcPrChange w:id="2064" w:author="Antonova, Natalya V." w:date="2016-06-13T16:25:00Z">
              <w:tcPr>
                <w:tcW w:w="960" w:type="dxa"/>
                <w:gridSpan w:val="2"/>
              </w:tcPr>
            </w:tcPrChange>
          </w:tcPr>
          <w:p w:rsidR="00B445A6" w:rsidRPr="00B445A6" w:rsidRDefault="00B445A6" w:rsidP="00B445A6">
            <w:pPr>
              <w:spacing w:after="0" w:line="240" w:lineRule="auto"/>
              <w:jc w:val="right"/>
              <w:rPr>
                <w:ins w:id="2065" w:author="Antonova, Natalya V." w:date="2016-06-13T14:57:00Z"/>
                <w:rFonts w:ascii="Calibri" w:eastAsia="Times New Roman" w:hAnsi="Calibri" w:cs="Times New Roman"/>
                <w:color w:val="000000"/>
              </w:rPr>
            </w:pPr>
          </w:p>
        </w:tc>
      </w:tr>
      <w:tr w:rsidR="00B445A6" w:rsidRPr="00B445A6" w:rsidTr="00936E69">
        <w:trPr>
          <w:trHeight w:val="300"/>
          <w:ins w:id="2066" w:author="Antonova, Natalya V." w:date="2016-06-13T14:56:00Z"/>
          <w:trPrChange w:id="2067" w:author="Antonova, Natalya V." w:date="2016-06-13T16:25:00Z">
            <w:trPr>
              <w:trHeight w:val="300"/>
            </w:trPr>
          </w:trPrChange>
        </w:trPr>
        <w:tc>
          <w:tcPr>
            <w:tcW w:w="984" w:type="dxa"/>
            <w:shd w:val="clear" w:color="auto" w:fill="auto"/>
            <w:noWrap/>
            <w:vAlign w:val="bottom"/>
            <w:hideMark/>
            <w:tcPrChange w:id="2068" w:author="Antonova, Natalya V." w:date="2016-06-13T16:25:00Z">
              <w:tcPr>
                <w:tcW w:w="984" w:type="dxa"/>
                <w:shd w:val="clear" w:color="auto" w:fill="auto"/>
                <w:noWrap/>
                <w:vAlign w:val="bottom"/>
                <w:hideMark/>
              </w:tcPr>
            </w:tcPrChange>
          </w:tcPr>
          <w:p w:rsidR="00B445A6" w:rsidRPr="00B445A6" w:rsidRDefault="00B445A6" w:rsidP="00B445A6">
            <w:pPr>
              <w:spacing w:after="0" w:line="240" w:lineRule="auto"/>
              <w:rPr>
                <w:ins w:id="2069" w:author="Antonova, Natalya V." w:date="2016-06-13T14:56:00Z"/>
                <w:rFonts w:ascii="Calibri" w:eastAsia="Times New Roman" w:hAnsi="Calibri" w:cs="Times New Roman"/>
                <w:color w:val="000000"/>
              </w:rPr>
            </w:pPr>
            <w:ins w:id="2070" w:author="Antonova, Natalya V." w:date="2016-06-13T14:56:00Z">
              <w:r w:rsidRPr="00B445A6">
                <w:rPr>
                  <w:rFonts w:ascii="Calibri" w:eastAsia="Times New Roman" w:hAnsi="Calibri" w:cs="Times New Roman"/>
                  <w:color w:val="000000"/>
                </w:rPr>
                <w:t>AC.6-5</w:t>
              </w:r>
            </w:ins>
          </w:p>
        </w:tc>
        <w:tc>
          <w:tcPr>
            <w:tcW w:w="1911" w:type="dxa"/>
            <w:shd w:val="clear" w:color="auto" w:fill="auto"/>
            <w:noWrap/>
            <w:vAlign w:val="bottom"/>
            <w:hideMark/>
            <w:tcPrChange w:id="2071" w:author="Antonova, Natalya V." w:date="2016-06-13T16:25:00Z">
              <w:tcPr>
                <w:tcW w:w="1398" w:type="dxa"/>
                <w:shd w:val="clear" w:color="auto" w:fill="auto"/>
                <w:noWrap/>
                <w:vAlign w:val="bottom"/>
                <w:hideMark/>
              </w:tcPr>
            </w:tcPrChange>
          </w:tcPr>
          <w:p w:rsidR="00B445A6" w:rsidRPr="00B445A6" w:rsidRDefault="00B445A6" w:rsidP="00B445A6">
            <w:pPr>
              <w:spacing w:after="0" w:line="240" w:lineRule="auto"/>
              <w:rPr>
                <w:ins w:id="2072" w:author="Antonova, Natalya V." w:date="2016-06-13T14:56:00Z"/>
                <w:rFonts w:ascii="Calibri" w:eastAsia="Times New Roman" w:hAnsi="Calibri" w:cs="Times New Roman"/>
                <w:color w:val="000000"/>
              </w:rPr>
            </w:pPr>
            <w:ins w:id="2073" w:author="Antonova, Natalya V." w:date="2016-06-13T14:56:00Z">
              <w:r w:rsidRPr="00B445A6">
                <w:rPr>
                  <w:rFonts w:ascii="Calibri" w:eastAsia="Times New Roman" w:hAnsi="Calibri" w:cs="Times New Roman"/>
                  <w:color w:val="000000"/>
                </w:rPr>
                <w:t>Rotating Year 5</w:t>
              </w:r>
            </w:ins>
          </w:p>
        </w:tc>
        <w:tc>
          <w:tcPr>
            <w:tcW w:w="1156" w:type="dxa"/>
            <w:shd w:val="clear" w:color="auto" w:fill="auto"/>
            <w:noWrap/>
            <w:vAlign w:val="bottom"/>
            <w:hideMark/>
            <w:tcPrChange w:id="2074" w:author="Antonova, Natalya V." w:date="2016-06-13T16:25:00Z">
              <w:tcPr>
                <w:tcW w:w="1773" w:type="dxa"/>
                <w:gridSpan w:val="3"/>
                <w:shd w:val="clear" w:color="auto" w:fill="auto"/>
                <w:noWrap/>
                <w:vAlign w:val="bottom"/>
                <w:hideMark/>
              </w:tcPr>
            </w:tcPrChange>
          </w:tcPr>
          <w:p w:rsidR="00B445A6" w:rsidRPr="00B445A6" w:rsidRDefault="00B445A6" w:rsidP="00B445A6">
            <w:pPr>
              <w:spacing w:after="0" w:line="240" w:lineRule="auto"/>
              <w:jc w:val="right"/>
              <w:rPr>
                <w:ins w:id="2075" w:author="Antonova, Natalya V." w:date="2016-06-13T14:56:00Z"/>
                <w:rFonts w:ascii="Calibri" w:eastAsia="Times New Roman" w:hAnsi="Calibri" w:cs="Times New Roman"/>
                <w:color w:val="000000"/>
              </w:rPr>
            </w:pPr>
            <w:ins w:id="2076" w:author="Antonova, Natalya V." w:date="2016-06-13T14:56:00Z">
              <w:r w:rsidRPr="00B445A6">
                <w:rPr>
                  <w:rFonts w:ascii="Calibri" w:eastAsia="Times New Roman" w:hAnsi="Calibri" w:cs="Times New Roman"/>
                  <w:color w:val="000000"/>
                </w:rPr>
                <w:t>501290</w:t>
              </w:r>
            </w:ins>
          </w:p>
        </w:tc>
        <w:tc>
          <w:tcPr>
            <w:tcW w:w="1080" w:type="dxa"/>
            <w:shd w:val="clear" w:color="auto" w:fill="auto"/>
            <w:noWrap/>
            <w:vAlign w:val="bottom"/>
            <w:hideMark/>
            <w:tcPrChange w:id="2077" w:author="Antonova, Natalya V." w:date="2016-06-13T16:25:00Z">
              <w:tcPr>
                <w:tcW w:w="1530" w:type="dxa"/>
                <w:gridSpan w:val="2"/>
                <w:shd w:val="clear" w:color="auto" w:fill="auto"/>
                <w:noWrap/>
                <w:vAlign w:val="bottom"/>
                <w:hideMark/>
              </w:tcPr>
            </w:tcPrChange>
          </w:tcPr>
          <w:p w:rsidR="00B445A6" w:rsidRPr="00B445A6" w:rsidRDefault="00B445A6" w:rsidP="00B445A6">
            <w:pPr>
              <w:spacing w:after="0" w:line="240" w:lineRule="auto"/>
              <w:jc w:val="right"/>
              <w:rPr>
                <w:ins w:id="2078" w:author="Antonova, Natalya V." w:date="2016-06-13T14:56:00Z"/>
                <w:rFonts w:ascii="Calibri" w:eastAsia="Times New Roman" w:hAnsi="Calibri" w:cs="Times New Roman"/>
                <w:color w:val="000000"/>
              </w:rPr>
            </w:pPr>
            <w:ins w:id="2079" w:author="Antonova, Natalya V." w:date="2016-06-13T14:56:00Z">
              <w:r w:rsidRPr="00B445A6">
                <w:rPr>
                  <w:rFonts w:ascii="Calibri" w:eastAsia="Times New Roman" w:hAnsi="Calibri" w:cs="Times New Roman"/>
                  <w:color w:val="000000"/>
                </w:rPr>
                <w:t>5366846</w:t>
              </w:r>
            </w:ins>
          </w:p>
        </w:tc>
        <w:tc>
          <w:tcPr>
            <w:tcW w:w="1364" w:type="dxa"/>
            <w:shd w:val="clear" w:color="auto" w:fill="auto"/>
            <w:noWrap/>
            <w:vAlign w:val="bottom"/>
            <w:hideMark/>
            <w:tcPrChange w:id="2080" w:author="Antonova, Natalya V." w:date="2016-06-13T16:25:00Z">
              <w:tcPr>
                <w:tcW w:w="1095" w:type="dxa"/>
                <w:gridSpan w:val="2"/>
                <w:shd w:val="clear" w:color="auto" w:fill="auto"/>
                <w:noWrap/>
                <w:vAlign w:val="bottom"/>
                <w:hideMark/>
              </w:tcPr>
            </w:tcPrChange>
          </w:tcPr>
          <w:p w:rsidR="00B445A6" w:rsidRPr="00B445A6" w:rsidRDefault="00B445A6" w:rsidP="00B445A6">
            <w:pPr>
              <w:spacing w:after="0" w:line="240" w:lineRule="auto"/>
              <w:rPr>
                <w:ins w:id="2081" w:author="Antonova, Natalya V." w:date="2016-06-13T14:56:00Z"/>
                <w:rFonts w:ascii="Calibri" w:eastAsia="Times New Roman" w:hAnsi="Calibri" w:cs="Times New Roman"/>
                <w:color w:val="000000"/>
              </w:rPr>
            </w:pPr>
            <w:ins w:id="2082" w:author="Antonova, Natalya V." w:date="2016-06-13T14:56:00Z">
              <w:r w:rsidRPr="00B445A6">
                <w:rPr>
                  <w:rFonts w:ascii="Calibri" w:eastAsia="Times New Roman" w:hAnsi="Calibri" w:cs="Times New Roman"/>
                  <w:color w:val="000000"/>
                </w:rPr>
                <w:t>Start</w:t>
              </w:r>
            </w:ins>
          </w:p>
        </w:tc>
        <w:tc>
          <w:tcPr>
            <w:tcW w:w="1170" w:type="dxa"/>
            <w:shd w:val="clear" w:color="auto" w:fill="auto"/>
            <w:noWrap/>
            <w:vAlign w:val="bottom"/>
            <w:hideMark/>
            <w:tcPrChange w:id="2083" w:author="Antonova, Natalya V." w:date="2016-06-13T16:25:00Z">
              <w:tcPr>
                <w:tcW w:w="960" w:type="dxa"/>
                <w:gridSpan w:val="2"/>
                <w:shd w:val="clear" w:color="auto" w:fill="auto"/>
                <w:noWrap/>
                <w:vAlign w:val="bottom"/>
                <w:hideMark/>
              </w:tcPr>
            </w:tcPrChange>
          </w:tcPr>
          <w:p w:rsidR="00B445A6" w:rsidRPr="00B445A6" w:rsidRDefault="00B445A6" w:rsidP="00B445A6">
            <w:pPr>
              <w:spacing w:after="0" w:line="240" w:lineRule="auto"/>
              <w:jc w:val="right"/>
              <w:rPr>
                <w:ins w:id="2084" w:author="Antonova, Natalya V." w:date="2016-06-13T14:56:00Z"/>
                <w:rFonts w:ascii="Calibri" w:eastAsia="Times New Roman" w:hAnsi="Calibri" w:cs="Times New Roman"/>
                <w:color w:val="000000"/>
              </w:rPr>
            </w:pPr>
            <w:ins w:id="2085" w:author="Antonova, Natalya V." w:date="2016-06-13T14:56:00Z">
              <w:r w:rsidRPr="00B445A6">
                <w:rPr>
                  <w:rFonts w:ascii="Calibri" w:eastAsia="Times New Roman" w:hAnsi="Calibri" w:cs="Times New Roman"/>
                  <w:color w:val="000000"/>
                </w:rPr>
                <w:t>2013</w:t>
              </w:r>
            </w:ins>
          </w:p>
        </w:tc>
        <w:tc>
          <w:tcPr>
            <w:tcW w:w="1112" w:type="dxa"/>
            <w:tcPrChange w:id="2086" w:author="Antonova, Natalya V." w:date="2016-06-13T16:25:00Z">
              <w:tcPr>
                <w:tcW w:w="960" w:type="dxa"/>
                <w:gridSpan w:val="2"/>
              </w:tcPr>
            </w:tcPrChange>
          </w:tcPr>
          <w:p w:rsidR="00B445A6" w:rsidRPr="00B445A6" w:rsidRDefault="00A20E0B" w:rsidP="00B445A6">
            <w:pPr>
              <w:spacing w:after="0" w:line="240" w:lineRule="auto"/>
              <w:jc w:val="right"/>
              <w:rPr>
                <w:ins w:id="2087" w:author="Antonova, Natalya V." w:date="2016-06-13T14:57:00Z"/>
                <w:rFonts w:ascii="Calibri" w:eastAsia="Times New Roman" w:hAnsi="Calibri" w:cs="Times New Roman"/>
                <w:color w:val="000000"/>
              </w:rPr>
            </w:pPr>
            <w:ins w:id="2088" w:author="Antonova, Natalya V." w:date="2016-06-13T16:31:00Z">
              <w:r w:rsidRPr="00A20E0B">
                <w:rPr>
                  <w:rFonts w:ascii="Calibri" w:eastAsia="Times New Roman" w:hAnsi="Calibri" w:cs="Times New Roman"/>
                  <w:color w:val="000000"/>
                </w:rPr>
                <w:t>833.9</w:t>
              </w:r>
            </w:ins>
          </w:p>
        </w:tc>
      </w:tr>
    </w:tbl>
    <w:p w:rsidR="001C69CF" w:rsidRPr="008F5A9E" w:rsidRDefault="001C69CF" w:rsidP="00357126">
      <w:pPr>
        <w:spacing w:after="0" w:line="240" w:lineRule="auto"/>
      </w:pPr>
    </w:p>
    <w:p w:rsidR="00357126" w:rsidRPr="00357126" w:rsidRDefault="00357126" w:rsidP="00357126">
      <w:pPr>
        <w:spacing w:after="0" w:line="240" w:lineRule="auto"/>
      </w:pPr>
      <w:r>
        <w:rPr>
          <w:b/>
          <w:i/>
        </w:rPr>
        <w:t xml:space="preserve">Monitoring </w:t>
      </w:r>
      <w:r w:rsidR="00957997">
        <w:rPr>
          <w:b/>
          <w:i/>
        </w:rPr>
        <w:t xml:space="preserve">&amp; Analysis </w:t>
      </w:r>
      <w:r>
        <w:rPr>
          <w:b/>
          <w:i/>
        </w:rPr>
        <w:t>Objectives</w:t>
      </w:r>
    </w:p>
    <w:p w:rsidR="00357126" w:rsidRPr="007330D2" w:rsidRDefault="00357126" w:rsidP="00357126">
      <w:pPr>
        <w:spacing w:after="0" w:line="240" w:lineRule="auto"/>
      </w:pPr>
    </w:p>
    <w:p w:rsidR="000521E2" w:rsidRDefault="000521E2" w:rsidP="00B86655">
      <w:pPr>
        <w:pStyle w:val="ListParagraph"/>
        <w:numPr>
          <w:ilvl w:val="0"/>
          <w:numId w:val="1"/>
        </w:numPr>
      </w:pPr>
      <w:r>
        <w:t>Objectives: report on trends in cover classes (hierarchical)</w:t>
      </w:r>
      <w:r w:rsidR="00FC31CE">
        <w:t xml:space="preserve"> (see attached table from Protocol, I deleted one row that is the row referring to vegetation plot data which we do not have)</w:t>
      </w:r>
    </w:p>
    <w:p w:rsidR="000521E2" w:rsidRDefault="000521E2" w:rsidP="000521E2">
      <w:pPr>
        <w:pStyle w:val="ListParagraph"/>
        <w:numPr>
          <w:ilvl w:val="1"/>
          <w:numId w:val="1"/>
        </w:numPr>
      </w:pPr>
      <w:r>
        <w:t>Broad classes:  trees, shrubs, herbaceous, bare and developed</w:t>
      </w:r>
      <w:r w:rsidR="00DE2C8D">
        <w:t xml:space="preserve"> – Link to Objective 1</w:t>
      </w:r>
    </w:p>
    <w:p w:rsidR="000521E2" w:rsidRDefault="000521E2" w:rsidP="000521E2">
      <w:pPr>
        <w:pStyle w:val="ListParagraph"/>
        <w:numPr>
          <w:ilvl w:val="1"/>
          <w:numId w:val="1"/>
        </w:numPr>
      </w:pPr>
      <w:r>
        <w:t>Trends in origins in each vegetated class – hopefully this will be zero in trees (almost all should be native). Shrubs &amp; herbaceous may both have changed.</w:t>
      </w:r>
      <w:r w:rsidR="00DE2C8D">
        <w:t xml:space="preserve"> – Link to Objective 2 (table)</w:t>
      </w:r>
    </w:p>
    <w:p w:rsidR="00DE2C8D" w:rsidRDefault="00DE2C8D" w:rsidP="000521E2">
      <w:pPr>
        <w:pStyle w:val="ListParagraph"/>
        <w:numPr>
          <w:ilvl w:val="1"/>
          <w:numId w:val="1"/>
        </w:numPr>
      </w:pPr>
      <w:r>
        <w:lastRenderedPageBreak/>
        <w:t>Status and trends in “quality” (Objective 3) – I shaded the two parts of this we will not be doing since it relies on veg plots</w:t>
      </w:r>
    </w:p>
    <w:p w:rsidR="00582038" w:rsidRPr="00582038" w:rsidRDefault="00B86655" w:rsidP="00B86655">
      <w:pPr>
        <w:pStyle w:val="ListParagraph"/>
        <w:numPr>
          <w:ilvl w:val="0"/>
          <w:numId w:val="1"/>
        </w:numPr>
      </w:pPr>
      <w:r>
        <w:t xml:space="preserve">Analysis of six years of data and summary report </w:t>
      </w:r>
      <w:r w:rsidR="00DE2C8D">
        <w:t xml:space="preserve"> - </w:t>
      </w:r>
      <w:r w:rsidR="00DE2C8D">
        <w:rPr>
          <w:i/>
        </w:rPr>
        <w:t xml:space="preserve">I think this original objective </w:t>
      </w:r>
      <w:r w:rsidR="00582038">
        <w:rPr>
          <w:i/>
        </w:rPr>
        <w:t>really includes the 3 below in that the summary report should:</w:t>
      </w:r>
    </w:p>
    <w:p w:rsidR="00582038" w:rsidRPr="00125BBD" w:rsidRDefault="00DE2C8D" w:rsidP="00582038">
      <w:pPr>
        <w:pStyle w:val="ListParagraph"/>
        <w:numPr>
          <w:ilvl w:val="1"/>
          <w:numId w:val="1"/>
        </w:numPr>
      </w:pPr>
      <w:r>
        <w:rPr>
          <w:i/>
        </w:rPr>
        <w:t xml:space="preserve"> </w:t>
      </w:r>
      <w:r w:rsidR="00582038">
        <w:rPr>
          <w:i/>
        </w:rPr>
        <w:t>Contain writt</w:t>
      </w:r>
      <w:r w:rsidR="00125BBD">
        <w:rPr>
          <w:i/>
        </w:rPr>
        <w:t xml:space="preserve">en descriptions of the analysis </w:t>
      </w:r>
      <w:r w:rsidR="00582038">
        <w:rPr>
          <w:i/>
        </w:rPr>
        <w:t>that can be plugged in to the journal article</w:t>
      </w:r>
    </w:p>
    <w:p w:rsidR="00125BBD" w:rsidRPr="00125BBD" w:rsidRDefault="00125BBD" w:rsidP="00582038">
      <w:pPr>
        <w:pStyle w:val="ListParagraph"/>
        <w:numPr>
          <w:ilvl w:val="1"/>
          <w:numId w:val="1"/>
        </w:numPr>
      </w:pPr>
      <w:r>
        <w:rPr>
          <w:i/>
        </w:rPr>
        <w:t>Contain summaries of results that can be copied, pasted and revised to go in the article (RR has more confidence is revising wording for results or the next one than revising descriptions of statistics)</w:t>
      </w:r>
    </w:p>
    <w:p w:rsidR="00B86655" w:rsidRPr="001C69CF" w:rsidRDefault="00582038" w:rsidP="00582038">
      <w:pPr>
        <w:pStyle w:val="ListParagraph"/>
        <w:numPr>
          <w:ilvl w:val="1"/>
          <w:numId w:val="1"/>
        </w:numPr>
      </w:pPr>
      <w:r>
        <w:rPr>
          <w:i/>
        </w:rPr>
        <w:t>Include a summary of the problems you see in the data that might be the collection of the data, probably this will include ways that we know different observers or times of year might influence the categories</w:t>
      </w:r>
      <w:r w:rsidR="00DE2C8D">
        <w:rPr>
          <w:i/>
        </w:rPr>
        <w:t xml:space="preserve"> </w:t>
      </w:r>
    </w:p>
    <w:p w:rsidR="001C69CF" w:rsidRPr="001C69CF" w:rsidRDefault="001C69CF" w:rsidP="00582038">
      <w:pPr>
        <w:pStyle w:val="ListParagraph"/>
        <w:numPr>
          <w:ilvl w:val="1"/>
          <w:numId w:val="1"/>
        </w:numPr>
      </w:pPr>
      <w:r>
        <w:rPr>
          <w:i/>
        </w:rPr>
        <w:t xml:space="preserve">Recommendations on the subject of: 1) importance of annual vs rotating panels (may be a reiteration of initial discussions), 2) if we are going to miss </w:t>
      </w:r>
      <w:proofErr w:type="gramStart"/>
      <w:r>
        <w:rPr>
          <w:i/>
        </w:rPr>
        <w:t>a transect</w:t>
      </w:r>
      <w:proofErr w:type="gramEnd"/>
      <w:r>
        <w:rPr>
          <w:i/>
        </w:rPr>
        <w:t xml:space="preserve"> due to time constraints, how do we select which one?</w:t>
      </w:r>
    </w:p>
    <w:p w:rsidR="001C69CF" w:rsidRDefault="001C69CF" w:rsidP="00582038">
      <w:pPr>
        <w:pStyle w:val="ListParagraph"/>
        <w:numPr>
          <w:ilvl w:val="1"/>
          <w:numId w:val="1"/>
        </w:numPr>
      </w:pPr>
      <w:r>
        <w:rPr>
          <w:i/>
        </w:rPr>
        <w:t xml:space="preserve">R code for future </w:t>
      </w:r>
      <w:r w:rsidR="00125BBD">
        <w:rPr>
          <w:i/>
        </w:rPr>
        <w:t>analysis based on recommendations (as written below)</w:t>
      </w:r>
    </w:p>
    <w:p w:rsidR="00B86655" w:rsidRDefault="00B86655" w:rsidP="00B86655">
      <w:pPr>
        <w:pStyle w:val="ListParagraph"/>
        <w:numPr>
          <w:ilvl w:val="0"/>
          <w:numId w:val="1"/>
        </w:numPr>
      </w:pPr>
      <w:r>
        <w:t>Collaboration in writing of a manuscript for subm</w:t>
      </w:r>
      <w:r w:rsidR="00DE2C8D">
        <w:t xml:space="preserve">ission to a peer review journal </w:t>
      </w:r>
    </w:p>
    <w:p w:rsidR="00B86655" w:rsidRDefault="00B86655" w:rsidP="00B86655">
      <w:pPr>
        <w:pStyle w:val="ListParagraph"/>
        <w:numPr>
          <w:ilvl w:val="0"/>
          <w:numId w:val="1"/>
        </w:numPr>
      </w:pPr>
      <w:r>
        <w:t>Review of monitoring methodology; collaborate in recommendations of revisions to current protocol.</w:t>
      </w:r>
    </w:p>
    <w:p w:rsidR="00B86655" w:rsidRDefault="00B86655" w:rsidP="00B86655">
      <w:pPr>
        <w:pStyle w:val="ListParagraph"/>
        <w:numPr>
          <w:ilvl w:val="0"/>
          <w:numId w:val="1"/>
        </w:numPr>
      </w:pPr>
      <w:r>
        <w:t xml:space="preserve">Provide R code for future analysis based on the recommendations for revisions to the monitoring and analysis methods. </w:t>
      </w:r>
    </w:p>
    <w:p w:rsidR="007330D2" w:rsidRDefault="007330D2" w:rsidP="007330D2">
      <w:pPr>
        <w:spacing w:after="0" w:line="240" w:lineRule="auto"/>
      </w:pPr>
    </w:p>
    <w:p w:rsidR="007330D2" w:rsidRPr="007330D2" w:rsidRDefault="007330D2" w:rsidP="007330D2">
      <w:pPr>
        <w:spacing w:after="0" w:line="240" w:lineRule="auto"/>
      </w:pPr>
    </w:p>
    <w:p w:rsidR="007330D2" w:rsidRDefault="007330D2" w:rsidP="007330D2">
      <w:pPr>
        <w:spacing w:after="0"/>
      </w:pPr>
    </w:p>
    <w:p w:rsidR="007330D2" w:rsidRDefault="007330D2" w:rsidP="007330D2">
      <w:pPr>
        <w:spacing w:after="0"/>
      </w:pPr>
    </w:p>
    <w:p w:rsidR="000521E2" w:rsidRDefault="000521E2">
      <w:r>
        <w:br w:type="page"/>
      </w:r>
    </w:p>
    <w:p w:rsidR="000521E2" w:rsidRDefault="000521E2" w:rsidP="000521E2">
      <w:pPr>
        <w:pStyle w:val="nrpsTabletitle"/>
      </w:pPr>
      <w:bookmarkStart w:id="2089" w:name="_Toc324331889"/>
      <w:proofErr w:type="gramStart"/>
      <w:r>
        <w:rPr>
          <w:b/>
        </w:rPr>
        <w:lastRenderedPageBreak/>
        <w:t xml:space="preserve">Modified </w:t>
      </w:r>
      <w:r w:rsidRPr="00083677">
        <w:rPr>
          <w:b/>
        </w:rPr>
        <w:t xml:space="preserve">Table </w:t>
      </w:r>
      <w:r>
        <w:rPr>
          <w:b/>
        </w:rPr>
        <w:t>1</w:t>
      </w:r>
      <w:r w:rsidRPr="00425041">
        <w:t>.</w:t>
      </w:r>
      <w:proofErr w:type="gramEnd"/>
      <w:r w:rsidRPr="00425041">
        <w:t xml:space="preserve"> </w:t>
      </w:r>
      <w:proofErr w:type="gramStart"/>
      <w:r w:rsidRPr="00425041">
        <w:t xml:space="preserve">Hierarchy of monitoring questions and </w:t>
      </w:r>
      <w:r>
        <w:t>link to management issue.</w:t>
      </w:r>
      <w:bookmarkEnd w:id="2089"/>
      <w:proofErr w:type="gramEnd"/>
    </w:p>
    <w:tbl>
      <w:tblPr>
        <w:tblW w:w="9162" w:type="dxa"/>
        <w:tblLook w:val="04A0" w:firstRow="1" w:lastRow="0" w:firstColumn="1" w:lastColumn="0" w:noHBand="0" w:noVBand="1"/>
      </w:tblPr>
      <w:tblGrid>
        <w:gridCol w:w="1720"/>
        <w:gridCol w:w="1267"/>
        <w:gridCol w:w="1309"/>
        <w:gridCol w:w="1574"/>
        <w:gridCol w:w="1574"/>
        <w:gridCol w:w="142"/>
        <w:gridCol w:w="1576"/>
      </w:tblGrid>
      <w:tr w:rsidR="000521E2" w:rsidTr="00B445A6">
        <w:trPr>
          <w:trHeight w:val="278"/>
        </w:trPr>
        <w:tc>
          <w:tcPr>
            <w:tcW w:w="1720" w:type="dxa"/>
            <w:vMerge w:val="restart"/>
            <w:tcBorders>
              <w:top w:val="single" w:sz="4" w:space="0" w:color="auto"/>
              <w:bottom w:val="single" w:sz="4" w:space="0" w:color="auto"/>
            </w:tcBorders>
            <w:vAlign w:val="bottom"/>
          </w:tcPr>
          <w:p w:rsidR="000521E2" w:rsidRPr="0004177D" w:rsidRDefault="000521E2" w:rsidP="00B445A6">
            <w:pPr>
              <w:pStyle w:val="nrpsTableheader"/>
            </w:pPr>
            <w:r w:rsidRPr="0004177D">
              <w:t>Objective</w:t>
            </w:r>
          </w:p>
        </w:tc>
        <w:tc>
          <w:tcPr>
            <w:tcW w:w="1267" w:type="dxa"/>
            <w:vMerge w:val="restart"/>
            <w:tcBorders>
              <w:top w:val="single" w:sz="4" w:space="0" w:color="auto"/>
              <w:bottom w:val="single" w:sz="4" w:space="0" w:color="auto"/>
            </w:tcBorders>
            <w:vAlign w:val="bottom"/>
          </w:tcPr>
          <w:p w:rsidR="000521E2" w:rsidRPr="0004177D" w:rsidRDefault="000521E2" w:rsidP="00B445A6">
            <w:pPr>
              <w:pStyle w:val="nrpsTableheader"/>
            </w:pPr>
            <w:r w:rsidRPr="0004177D">
              <w:t>Metric type</w:t>
            </w:r>
          </w:p>
        </w:tc>
        <w:tc>
          <w:tcPr>
            <w:tcW w:w="1309" w:type="dxa"/>
            <w:vMerge w:val="restart"/>
            <w:tcBorders>
              <w:top w:val="single" w:sz="4" w:space="0" w:color="auto"/>
            </w:tcBorders>
            <w:vAlign w:val="bottom"/>
          </w:tcPr>
          <w:p w:rsidR="000521E2" w:rsidRPr="0004177D" w:rsidRDefault="000521E2" w:rsidP="00B445A6">
            <w:pPr>
              <w:pStyle w:val="nrpsTableheader"/>
            </w:pPr>
            <w:r w:rsidRPr="0004177D">
              <w:t>Response</w:t>
            </w:r>
            <w:r>
              <w:t xml:space="preserve"> </w:t>
            </w:r>
            <w:r w:rsidRPr="0004177D">
              <w:t>Variables</w:t>
            </w:r>
          </w:p>
        </w:tc>
        <w:tc>
          <w:tcPr>
            <w:tcW w:w="4866" w:type="dxa"/>
            <w:gridSpan w:val="4"/>
            <w:tcBorders>
              <w:top w:val="single" w:sz="4" w:space="0" w:color="auto"/>
              <w:bottom w:val="single" w:sz="4" w:space="0" w:color="auto"/>
            </w:tcBorders>
            <w:vAlign w:val="center"/>
          </w:tcPr>
          <w:p w:rsidR="000521E2" w:rsidRPr="00723F6E" w:rsidRDefault="000521E2" w:rsidP="00B445A6">
            <w:pPr>
              <w:pStyle w:val="nrpsTableheader"/>
              <w:jc w:val="center"/>
              <w:rPr>
                <w:vertAlign w:val="superscript"/>
              </w:rPr>
            </w:pPr>
            <w:r w:rsidRPr="0004177D">
              <w:t>Ecological Integrity Rating</w:t>
            </w:r>
            <w:r>
              <w:rPr>
                <w:vertAlign w:val="superscript"/>
              </w:rPr>
              <w:t>1</w:t>
            </w:r>
          </w:p>
        </w:tc>
      </w:tr>
      <w:tr w:rsidR="000521E2" w:rsidTr="00B445A6">
        <w:trPr>
          <w:trHeight w:val="277"/>
        </w:trPr>
        <w:tc>
          <w:tcPr>
            <w:tcW w:w="1720" w:type="dxa"/>
            <w:vMerge/>
            <w:tcBorders>
              <w:top w:val="single" w:sz="4" w:space="0" w:color="auto"/>
              <w:bottom w:val="single" w:sz="4" w:space="0" w:color="auto"/>
            </w:tcBorders>
          </w:tcPr>
          <w:p w:rsidR="000521E2" w:rsidRPr="0004177D" w:rsidRDefault="000521E2" w:rsidP="00B445A6">
            <w:pPr>
              <w:pStyle w:val="nrpsTableheader"/>
            </w:pPr>
          </w:p>
        </w:tc>
        <w:tc>
          <w:tcPr>
            <w:tcW w:w="1267" w:type="dxa"/>
            <w:vMerge/>
            <w:tcBorders>
              <w:top w:val="single" w:sz="4" w:space="0" w:color="auto"/>
              <w:bottom w:val="single" w:sz="4" w:space="0" w:color="auto"/>
            </w:tcBorders>
          </w:tcPr>
          <w:p w:rsidR="000521E2" w:rsidRPr="0004177D" w:rsidRDefault="000521E2" w:rsidP="00B445A6">
            <w:pPr>
              <w:pStyle w:val="nrpsTableheader"/>
            </w:pPr>
          </w:p>
        </w:tc>
        <w:tc>
          <w:tcPr>
            <w:tcW w:w="1309" w:type="dxa"/>
            <w:vMerge/>
            <w:tcBorders>
              <w:bottom w:val="single" w:sz="4" w:space="0" w:color="auto"/>
            </w:tcBorders>
          </w:tcPr>
          <w:p w:rsidR="000521E2" w:rsidRPr="0004177D" w:rsidRDefault="000521E2" w:rsidP="00B445A6">
            <w:pPr>
              <w:pStyle w:val="nrpsTableheader"/>
            </w:pPr>
          </w:p>
        </w:tc>
        <w:tc>
          <w:tcPr>
            <w:tcW w:w="1574" w:type="dxa"/>
            <w:tcBorders>
              <w:top w:val="single" w:sz="4" w:space="0" w:color="auto"/>
              <w:bottom w:val="single" w:sz="4" w:space="0" w:color="auto"/>
            </w:tcBorders>
            <w:vAlign w:val="bottom"/>
          </w:tcPr>
          <w:p w:rsidR="000521E2" w:rsidRPr="0004177D" w:rsidRDefault="000521E2" w:rsidP="00B445A6">
            <w:pPr>
              <w:pStyle w:val="nrpsTableheader"/>
            </w:pPr>
            <w:r w:rsidRPr="0004177D">
              <w:t>Good</w:t>
            </w:r>
          </w:p>
        </w:tc>
        <w:tc>
          <w:tcPr>
            <w:tcW w:w="1716" w:type="dxa"/>
            <w:gridSpan w:val="2"/>
            <w:tcBorders>
              <w:top w:val="single" w:sz="4" w:space="0" w:color="auto"/>
              <w:bottom w:val="single" w:sz="4" w:space="0" w:color="auto"/>
            </w:tcBorders>
            <w:vAlign w:val="bottom"/>
          </w:tcPr>
          <w:p w:rsidR="000521E2" w:rsidRPr="0004177D" w:rsidRDefault="000521E2" w:rsidP="00B445A6">
            <w:pPr>
              <w:pStyle w:val="nrpsTableheader"/>
            </w:pPr>
            <w:r w:rsidRPr="0004177D">
              <w:t>Caution</w:t>
            </w:r>
          </w:p>
        </w:tc>
        <w:tc>
          <w:tcPr>
            <w:tcW w:w="1576" w:type="dxa"/>
            <w:tcBorders>
              <w:top w:val="single" w:sz="4" w:space="0" w:color="auto"/>
              <w:bottom w:val="single" w:sz="4" w:space="0" w:color="auto"/>
            </w:tcBorders>
            <w:vAlign w:val="bottom"/>
          </w:tcPr>
          <w:p w:rsidR="000521E2" w:rsidRPr="0004177D" w:rsidRDefault="000521E2" w:rsidP="00B445A6">
            <w:pPr>
              <w:pStyle w:val="nrpsTableheader"/>
            </w:pPr>
            <w:r w:rsidRPr="0004177D">
              <w:t>Significant Concern</w:t>
            </w:r>
          </w:p>
        </w:tc>
      </w:tr>
      <w:tr w:rsidR="000521E2" w:rsidTr="00B445A6">
        <w:tc>
          <w:tcPr>
            <w:tcW w:w="1720" w:type="dxa"/>
            <w:tcBorders>
              <w:top w:val="single" w:sz="4" w:space="0" w:color="auto"/>
              <w:bottom w:val="single" w:sz="4" w:space="0" w:color="auto"/>
            </w:tcBorders>
            <w:vAlign w:val="center"/>
          </w:tcPr>
          <w:p w:rsidR="000521E2" w:rsidRPr="00BF6EC3" w:rsidRDefault="000521E2" w:rsidP="00B445A6">
            <w:pPr>
              <w:pStyle w:val="nrpsTableCell"/>
              <w:spacing w:before="40" w:after="120"/>
              <w:rPr>
                <w:szCs w:val="18"/>
              </w:rPr>
            </w:pPr>
            <w:r>
              <w:rPr>
                <w:szCs w:val="18"/>
              </w:rPr>
              <w:t>1.</w:t>
            </w:r>
            <w:r>
              <w:rPr>
                <w:rFonts w:cs="Arial"/>
                <w:szCs w:val="18"/>
              </w:rPr>
              <w:t xml:space="preserve"> Detect change in the extent of physiognomic cover types</w:t>
            </w:r>
          </w:p>
        </w:tc>
        <w:tc>
          <w:tcPr>
            <w:tcW w:w="1267" w:type="dxa"/>
            <w:tcBorders>
              <w:top w:val="single" w:sz="4" w:space="0" w:color="auto"/>
              <w:bottom w:val="single" w:sz="4" w:space="0" w:color="auto"/>
            </w:tcBorders>
            <w:vAlign w:val="center"/>
          </w:tcPr>
          <w:p w:rsidR="000521E2" w:rsidRPr="00BF6EC3" w:rsidRDefault="000521E2" w:rsidP="00B445A6">
            <w:pPr>
              <w:pStyle w:val="nrpsTableCell"/>
              <w:spacing w:before="40" w:after="120"/>
              <w:rPr>
                <w:szCs w:val="18"/>
              </w:rPr>
            </w:pPr>
            <w:r w:rsidRPr="00BF6EC3">
              <w:rPr>
                <w:szCs w:val="18"/>
              </w:rPr>
              <w:t>Landscape Structure</w:t>
            </w:r>
          </w:p>
        </w:tc>
        <w:tc>
          <w:tcPr>
            <w:tcW w:w="1309" w:type="dxa"/>
            <w:tcBorders>
              <w:top w:val="single" w:sz="4" w:space="0" w:color="auto"/>
              <w:bottom w:val="single" w:sz="4" w:space="0" w:color="auto"/>
            </w:tcBorders>
            <w:vAlign w:val="center"/>
          </w:tcPr>
          <w:p w:rsidR="000521E2" w:rsidRPr="00FE38AB" w:rsidRDefault="000521E2" w:rsidP="00B445A6">
            <w:pPr>
              <w:pStyle w:val="nrpsTableCell"/>
              <w:spacing w:before="40" w:after="120"/>
              <w:rPr>
                <w:szCs w:val="18"/>
              </w:rPr>
            </w:pPr>
            <w:r w:rsidRPr="00BF6EC3">
              <w:rPr>
                <w:szCs w:val="18"/>
              </w:rPr>
              <w:t xml:space="preserve">Cover </w:t>
            </w:r>
            <w:r>
              <w:rPr>
                <w:szCs w:val="18"/>
              </w:rPr>
              <w:t>T</w:t>
            </w:r>
            <w:r w:rsidRPr="00BF6EC3">
              <w:rPr>
                <w:szCs w:val="18"/>
              </w:rPr>
              <w:t xml:space="preserve">ype: </w:t>
            </w:r>
            <w:r>
              <w:rPr>
                <w:szCs w:val="18"/>
              </w:rPr>
              <w:t>forest vs. non-forest</w:t>
            </w:r>
            <w:r>
              <w:rPr>
                <w:szCs w:val="18"/>
                <w:vertAlign w:val="superscript"/>
              </w:rPr>
              <w:t>2</w:t>
            </w:r>
          </w:p>
        </w:tc>
        <w:tc>
          <w:tcPr>
            <w:tcW w:w="1574" w:type="dxa"/>
            <w:tcBorders>
              <w:top w:val="single" w:sz="4" w:space="0" w:color="auto"/>
              <w:bottom w:val="single" w:sz="4" w:space="0" w:color="auto"/>
            </w:tcBorders>
            <w:vAlign w:val="center"/>
          </w:tcPr>
          <w:p w:rsidR="000521E2" w:rsidRPr="00BF6EC3" w:rsidRDefault="000521E2" w:rsidP="00B445A6">
            <w:pPr>
              <w:pStyle w:val="nrpsTableCell"/>
              <w:spacing w:before="40" w:after="120"/>
              <w:rPr>
                <w:szCs w:val="18"/>
              </w:rPr>
            </w:pPr>
            <w:r w:rsidRPr="00BF6EC3">
              <w:rPr>
                <w:szCs w:val="18"/>
              </w:rPr>
              <w:t xml:space="preserve">&lt;10% </w:t>
            </w:r>
            <w:r>
              <w:rPr>
                <w:szCs w:val="18"/>
              </w:rPr>
              <w:t xml:space="preserve">difference between annual estimate of either tree or non-tree cover </w:t>
            </w:r>
            <w:r w:rsidRPr="00BF6EC3">
              <w:rPr>
                <w:szCs w:val="18"/>
              </w:rPr>
              <w:t xml:space="preserve">from baseline </w:t>
            </w:r>
          </w:p>
        </w:tc>
        <w:tc>
          <w:tcPr>
            <w:tcW w:w="1716" w:type="dxa"/>
            <w:gridSpan w:val="2"/>
            <w:tcBorders>
              <w:top w:val="single" w:sz="4" w:space="0" w:color="auto"/>
              <w:bottom w:val="single" w:sz="4" w:space="0" w:color="auto"/>
            </w:tcBorders>
            <w:vAlign w:val="center"/>
          </w:tcPr>
          <w:p w:rsidR="000521E2" w:rsidRPr="00BF6EC3" w:rsidRDefault="000521E2" w:rsidP="00B445A6">
            <w:pPr>
              <w:pStyle w:val="nrpsTableCell"/>
              <w:spacing w:before="40" w:after="120"/>
              <w:rPr>
                <w:szCs w:val="18"/>
              </w:rPr>
            </w:pPr>
            <w:r w:rsidRPr="00BF6EC3">
              <w:rPr>
                <w:szCs w:val="18"/>
              </w:rPr>
              <w:t xml:space="preserve">10-30% </w:t>
            </w:r>
            <w:r>
              <w:rPr>
                <w:szCs w:val="18"/>
              </w:rPr>
              <w:t xml:space="preserve">difference between annual estimate of either tree or non-tree cover </w:t>
            </w:r>
            <w:r w:rsidRPr="00BF6EC3">
              <w:rPr>
                <w:szCs w:val="18"/>
              </w:rPr>
              <w:t>from baseline</w:t>
            </w:r>
          </w:p>
        </w:tc>
        <w:tc>
          <w:tcPr>
            <w:tcW w:w="1576" w:type="dxa"/>
            <w:tcBorders>
              <w:top w:val="single" w:sz="4" w:space="0" w:color="auto"/>
              <w:bottom w:val="single" w:sz="4" w:space="0" w:color="auto"/>
            </w:tcBorders>
            <w:vAlign w:val="center"/>
          </w:tcPr>
          <w:p w:rsidR="000521E2" w:rsidRPr="00BF6EC3" w:rsidRDefault="000521E2" w:rsidP="00B445A6">
            <w:pPr>
              <w:pStyle w:val="nrpsTableCell"/>
              <w:spacing w:before="40" w:after="120"/>
              <w:rPr>
                <w:szCs w:val="18"/>
              </w:rPr>
            </w:pPr>
            <w:r w:rsidRPr="00BF6EC3">
              <w:rPr>
                <w:szCs w:val="18"/>
              </w:rPr>
              <w:t xml:space="preserve">&gt;30% </w:t>
            </w:r>
            <w:r>
              <w:rPr>
                <w:szCs w:val="18"/>
              </w:rPr>
              <w:t xml:space="preserve">difference between annual estimate of either tree or non-tree cover </w:t>
            </w:r>
            <w:r w:rsidRPr="00BF6EC3">
              <w:rPr>
                <w:szCs w:val="18"/>
              </w:rPr>
              <w:t>from baseline</w:t>
            </w:r>
          </w:p>
        </w:tc>
      </w:tr>
      <w:tr w:rsidR="000521E2" w:rsidTr="00B445A6">
        <w:tc>
          <w:tcPr>
            <w:tcW w:w="1720" w:type="dxa"/>
            <w:vMerge w:val="restart"/>
            <w:tcBorders>
              <w:top w:val="single" w:sz="4" w:space="0" w:color="auto"/>
            </w:tcBorders>
            <w:vAlign w:val="center"/>
          </w:tcPr>
          <w:p w:rsidR="000521E2" w:rsidRPr="00BF6EC3" w:rsidRDefault="000521E2" w:rsidP="00B445A6">
            <w:pPr>
              <w:pStyle w:val="nrpsTableCell"/>
              <w:spacing w:after="240"/>
              <w:rPr>
                <w:szCs w:val="18"/>
              </w:rPr>
            </w:pPr>
            <w:r>
              <w:rPr>
                <w:szCs w:val="18"/>
              </w:rPr>
              <w:t xml:space="preserve">2. Detect change in the proportion of area dominated by </w:t>
            </w:r>
            <w:r w:rsidRPr="00BF6EC3">
              <w:rPr>
                <w:szCs w:val="18"/>
              </w:rPr>
              <w:t xml:space="preserve">exotic plant </w:t>
            </w:r>
            <w:r>
              <w:rPr>
                <w:szCs w:val="18"/>
              </w:rPr>
              <w:t>species</w:t>
            </w:r>
          </w:p>
        </w:tc>
        <w:tc>
          <w:tcPr>
            <w:tcW w:w="1267" w:type="dxa"/>
            <w:vMerge w:val="restart"/>
            <w:tcBorders>
              <w:top w:val="single" w:sz="4" w:space="0" w:color="auto"/>
            </w:tcBorders>
            <w:vAlign w:val="center"/>
          </w:tcPr>
          <w:p w:rsidR="000521E2" w:rsidRPr="00BF6EC3" w:rsidRDefault="000521E2" w:rsidP="00B445A6">
            <w:pPr>
              <w:pStyle w:val="nrpsTableCell"/>
              <w:spacing w:after="240"/>
              <w:rPr>
                <w:szCs w:val="18"/>
              </w:rPr>
            </w:pPr>
            <w:r>
              <w:rPr>
                <w:szCs w:val="18"/>
              </w:rPr>
              <w:t xml:space="preserve">Vegetation Community </w:t>
            </w:r>
            <w:r w:rsidRPr="00BF6EC3">
              <w:rPr>
                <w:szCs w:val="18"/>
              </w:rPr>
              <w:t>Structure</w:t>
            </w:r>
          </w:p>
        </w:tc>
        <w:tc>
          <w:tcPr>
            <w:tcW w:w="1309" w:type="dxa"/>
            <w:tcBorders>
              <w:top w:val="single" w:sz="4" w:space="0" w:color="auto"/>
            </w:tcBorders>
            <w:vAlign w:val="center"/>
          </w:tcPr>
          <w:p w:rsidR="000521E2" w:rsidRPr="00BF6EC3" w:rsidRDefault="000521E2" w:rsidP="00B445A6">
            <w:pPr>
              <w:pStyle w:val="nrpsTableCell"/>
              <w:spacing w:before="40" w:after="240"/>
              <w:rPr>
                <w:szCs w:val="18"/>
              </w:rPr>
            </w:pPr>
            <w:r>
              <w:rPr>
                <w:szCs w:val="18"/>
              </w:rPr>
              <w:t>Total Park Cover</w:t>
            </w:r>
          </w:p>
        </w:tc>
        <w:tc>
          <w:tcPr>
            <w:tcW w:w="1574" w:type="dxa"/>
            <w:tcBorders>
              <w:top w:val="single" w:sz="4" w:space="0" w:color="auto"/>
            </w:tcBorders>
            <w:vAlign w:val="center"/>
          </w:tcPr>
          <w:p w:rsidR="000521E2" w:rsidRPr="00BF6EC3" w:rsidRDefault="000521E2" w:rsidP="00B445A6">
            <w:pPr>
              <w:pStyle w:val="nrpsTableCell"/>
              <w:spacing w:before="40" w:after="120"/>
              <w:rPr>
                <w:szCs w:val="18"/>
              </w:rPr>
            </w:pPr>
            <w:r w:rsidRPr="0019552E">
              <w:rPr>
                <w:szCs w:val="18"/>
                <w:u w:val="single"/>
              </w:rPr>
              <w:t>&lt;</w:t>
            </w:r>
            <w:r>
              <w:rPr>
                <w:szCs w:val="18"/>
              </w:rPr>
              <w:t>10% of area is dominated by exotic species</w:t>
            </w:r>
          </w:p>
        </w:tc>
        <w:tc>
          <w:tcPr>
            <w:tcW w:w="1716" w:type="dxa"/>
            <w:gridSpan w:val="2"/>
            <w:tcBorders>
              <w:top w:val="single" w:sz="4" w:space="0" w:color="auto"/>
            </w:tcBorders>
            <w:vAlign w:val="center"/>
          </w:tcPr>
          <w:p w:rsidR="000521E2" w:rsidRPr="00BF6EC3" w:rsidRDefault="000521E2" w:rsidP="00B445A6">
            <w:pPr>
              <w:pStyle w:val="nrpsTableCell"/>
              <w:spacing w:after="120"/>
              <w:rPr>
                <w:szCs w:val="18"/>
              </w:rPr>
            </w:pPr>
            <w:r>
              <w:rPr>
                <w:szCs w:val="18"/>
              </w:rPr>
              <w:t>11-30% of area is exotic</w:t>
            </w:r>
          </w:p>
        </w:tc>
        <w:tc>
          <w:tcPr>
            <w:tcW w:w="1576" w:type="dxa"/>
            <w:tcBorders>
              <w:top w:val="single" w:sz="4" w:space="0" w:color="auto"/>
            </w:tcBorders>
            <w:vAlign w:val="center"/>
          </w:tcPr>
          <w:p w:rsidR="000521E2" w:rsidRPr="00BF6EC3" w:rsidRDefault="000521E2" w:rsidP="00B445A6">
            <w:pPr>
              <w:pStyle w:val="nrpsTableCell"/>
              <w:spacing w:after="120"/>
              <w:rPr>
                <w:szCs w:val="18"/>
              </w:rPr>
            </w:pPr>
            <w:r>
              <w:rPr>
                <w:szCs w:val="18"/>
              </w:rPr>
              <w:t>&gt;30% of area is exotic</w:t>
            </w:r>
          </w:p>
        </w:tc>
      </w:tr>
      <w:tr w:rsidR="000521E2" w:rsidTr="00B445A6">
        <w:tc>
          <w:tcPr>
            <w:tcW w:w="1720" w:type="dxa"/>
            <w:vMerge/>
            <w:vAlign w:val="center"/>
          </w:tcPr>
          <w:p w:rsidR="000521E2" w:rsidRDefault="000521E2" w:rsidP="00B445A6">
            <w:pPr>
              <w:pStyle w:val="nrpsTableCell"/>
              <w:spacing w:after="240"/>
              <w:rPr>
                <w:szCs w:val="18"/>
              </w:rPr>
            </w:pPr>
          </w:p>
        </w:tc>
        <w:tc>
          <w:tcPr>
            <w:tcW w:w="1267" w:type="dxa"/>
            <w:vMerge/>
            <w:vAlign w:val="center"/>
          </w:tcPr>
          <w:p w:rsidR="000521E2" w:rsidRDefault="000521E2" w:rsidP="00B445A6">
            <w:pPr>
              <w:pStyle w:val="nrpsTableCell"/>
              <w:spacing w:after="240"/>
              <w:rPr>
                <w:szCs w:val="18"/>
              </w:rPr>
            </w:pPr>
          </w:p>
        </w:tc>
        <w:tc>
          <w:tcPr>
            <w:tcW w:w="1309" w:type="dxa"/>
            <w:vAlign w:val="center"/>
          </w:tcPr>
          <w:p w:rsidR="000521E2" w:rsidRDefault="000521E2" w:rsidP="00B445A6">
            <w:pPr>
              <w:pStyle w:val="nrpsTableCell"/>
              <w:spacing w:after="240"/>
              <w:rPr>
                <w:szCs w:val="18"/>
              </w:rPr>
            </w:pPr>
            <w:r>
              <w:rPr>
                <w:szCs w:val="18"/>
              </w:rPr>
              <w:t>Tree (forest) Cover</w:t>
            </w:r>
          </w:p>
        </w:tc>
        <w:tc>
          <w:tcPr>
            <w:tcW w:w="1574" w:type="dxa"/>
            <w:vAlign w:val="center"/>
          </w:tcPr>
          <w:p w:rsidR="000521E2" w:rsidRPr="00BF6EC3" w:rsidRDefault="000521E2" w:rsidP="00B445A6">
            <w:pPr>
              <w:pStyle w:val="nrpsTableCell"/>
              <w:spacing w:after="120"/>
              <w:rPr>
                <w:szCs w:val="18"/>
              </w:rPr>
            </w:pPr>
            <w:r w:rsidRPr="0019552E">
              <w:rPr>
                <w:szCs w:val="18"/>
                <w:u w:val="single"/>
              </w:rPr>
              <w:t>&lt;</w:t>
            </w:r>
            <w:r>
              <w:rPr>
                <w:szCs w:val="18"/>
              </w:rPr>
              <w:t>10% of area is exotic</w:t>
            </w:r>
          </w:p>
        </w:tc>
        <w:tc>
          <w:tcPr>
            <w:tcW w:w="1716" w:type="dxa"/>
            <w:gridSpan w:val="2"/>
            <w:vAlign w:val="center"/>
          </w:tcPr>
          <w:p w:rsidR="000521E2" w:rsidRPr="00BF6EC3" w:rsidRDefault="000521E2" w:rsidP="00B445A6">
            <w:pPr>
              <w:pStyle w:val="nrpsTableCell"/>
              <w:spacing w:after="120"/>
              <w:rPr>
                <w:szCs w:val="18"/>
              </w:rPr>
            </w:pPr>
            <w:r>
              <w:rPr>
                <w:szCs w:val="18"/>
              </w:rPr>
              <w:t>11-30% of area is exotic</w:t>
            </w:r>
          </w:p>
        </w:tc>
        <w:tc>
          <w:tcPr>
            <w:tcW w:w="1576" w:type="dxa"/>
            <w:vAlign w:val="center"/>
          </w:tcPr>
          <w:p w:rsidR="000521E2" w:rsidRPr="00BF6EC3" w:rsidRDefault="000521E2" w:rsidP="00B445A6">
            <w:pPr>
              <w:pStyle w:val="nrpsTableCell"/>
              <w:spacing w:after="120"/>
              <w:rPr>
                <w:szCs w:val="18"/>
              </w:rPr>
            </w:pPr>
            <w:r>
              <w:rPr>
                <w:szCs w:val="18"/>
              </w:rPr>
              <w:t>&gt;30% of area is exotic</w:t>
            </w:r>
          </w:p>
        </w:tc>
      </w:tr>
      <w:tr w:rsidR="000521E2" w:rsidTr="00B445A6">
        <w:tc>
          <w:tcPr>
            <w:tcW w:w="1720" w:type="dxa"/>
            <w:vMerge/>
            <w:vAlign w:val="center"/>
          </w:tcPr>
          <w:p w:rsidR="000521E2" w:rsidRDefault="000521E2" w:rsidP="00B445A6">
            <w:pPr>
              <w:pStyle w:val="nrpsTableCell"/>
              <w:spacing w:after="240"/>
              <w:rPr>
                <w:szCs w:val="18"/>
              </w:rPr>
            </w:pPr>
          </w:p>
        </w:tc>
        <w:tc>
          <w:tcPr>
            <w:tcW w:w="1267" w:type="dxa"/>
            <w:vMerge/>
            <w:vAlign w:val="center"/>
          </w:tcPr>
          <w:p w:rsidR="000521E2" w:rsidRDefault="000521E2" w:rsidP="00B445A6">
            <w:pPr>
              <w:pStyle w:val="nrpsTableCell"/>
              <w:spacing w:after="240"/>
              <w:rPr>
                <w:szCs w:val="18"/>
              </w:rPr>
            </w:pPr>
          </w:p>
        </w:tc>
        <w:tc>
          <w:tcPr>
            <w:tcW w:w="1309" w:type="dxa"/>
            <w:vAlign w:val="center"/>
          </w:tcPr>
          <w:p w:rsidR="000521E2" w:rsidRDefault="000521E2" w:rsidP="00B445A6">
            <w:pPr>
              <w:pStyle w:val="nrpsTableCell"/>
              <w:spacing w:after="240"/>
              <w:rPr>
                <w:szCs w:val="18"/>
              </w:rPr>
            </w:pPr>
            <w:r>
              <w:rPr>
                <w:szCs w:val="18"/>
              </w:rPr>
              <w:t>Shrub Cover</w:t>
            </w:r>
          </w:p>
        </w:tc>
        <w:tc>
          <w:tcPr>
            <w:tcW w:w="1574" w:type="dxa"/>
            <w:vAlign w:val="center"/>
          </w:tcPr>
          <w:p w:rsidR="000521E2" w:rsidRPr="00BF6EC3" w:rsidRDefault="000521E2" w:rsidP="00B445A6">
            <w:pPr>
              <w:pStyle w:val="nrpsTableCell"/>
              <w:spacing w:after="120"/>
              <w:rPr>
                <w:szCs w:val="18"/>
              </w:rPr>
            </w:pPr>
            <w:r w:rsidRPr="0019552E">
              <w:rPr>
                <w:szCs w:val="18"/>
                <w:u w:val="single"/>
              </w:rPr>
              <w:t>&lt;</w:t>
            </w:r>
            <w:r>
              <w:rPr>
                <w:szCs w:val="18"/>
              </w:rPr>
              <w:t>10% of area is exotic</w:t>
            </w:r>
          </w:p>
        </w:tc>
        <w:tc>
          <w:tcPr>
            <w:tcW w:w="1716" w:type="dxa"/>
            <w:gridSpan w:val="2"/>
            <w:vAlign w:val="center"/>
          </w:tcPr>
          <w:p w:rsidR="000521E2" w:rsidRPr="00BF6EC3" w:rsidRDefault="000521E2" w:rsidP="00B445A6">
            <w:pPr>
              <w:pStyle w:val="nrpsTableCell"/>
              <w:spacing w:after="120"/>
              <w:rPr>
                <w:szCs w:val="18"/>
              </w:rPr>
            </w:pPr>
            <w:r>
              <w:rPr>
                <w:szCs w:val="18"/>
              </w:rPr>
              <w:t>11-30% of area is exotic</w:t>
            </w:r>
          </w:p>
        </w:tc>
        <w:tc>
          <w:tcPr>
            <w:tcW w:w="1576" w:type="dxa"/>
            <w:vAlign w:val="center"/>
          </w:tcPr>
          <w:p w:rsidR="000521E2" w:rsidRPr="00BF6EC3" w:rsidRDefault="000521E2" w:rsidP="00B445A6">
            <w:pPr>
              <w:pStyle w:val="nrpsTableCell"/>
              <w:spacing w:after="120"/>
              <w:rPr>
                <w:szCs w:val="18"/>
              </w:rPr>
            </w:pPr>
            <w:r>
              <w:rPr>
                <w:szCs w:val="18"/>
              </w:rPr>
              <w:t>&gt;30% of area is exotic</w:t>
            </w:r>
          </w:p>
        </w:tc>
      </w:tr>
      <w:tr w:rsidR="000521E2" w:rsidTr="00B445A6">
        <w:tc>
          <w:tcPr>
            <w:tcW w:w="1720" w:type="dxa"/>
            <w:vMerge/>
            <w:tcBorders>
              <w:bottom w:val="single" w:sz="4" w:space="0" w:color="auto"/>
            </w:tcBorders>
            <w:vAlign w:val="center"/>
          </w:tcPr>
          <w:p w:rsidR="000521E2" w:rsidRDefault="000521E2" w:rsidP="00B445A6">
            <w:pPr>
              <w:pStyle w:val="nrpsTableCell"/>
              <w:spacing w:after="240"/>
              <w:rPr>
                <w:szCs w:val="18"/>
              </w:rPr>
            </w:pPr>
          </w:p>
        </w:tc>
        <w:tc>
          <w:tcPr>
            <w:tcW w:w="1267" w:type="dxa"/>
            <w:vMerge/>
            <w:tcBorders>
              <w:bottom w:val="single" w:sz="4" w:space="0" w:color="auto"/>
            </w:tcBorders>
            <w:vAlign w:val="center"/>
          </w:tcPr>
          <w:p w:rsidR="000521E2" w:rsidRDefault="000521E2" w:rsidP="00B445A6">
            <w:pPr>
              <w:pStyle w:val="nrpsTableCell"/>
              <w:spacing w:after="240"/>
              <w:rPr>
                <w:szCs w:val="18"/>
              </w:rPr>
            </w:pPr>
          </w:p>
        </w:tc>
        <w:tc>
          <w:tcPr>
            <w:tcW w:w="1309" w:type="dxa"/>
            <w:tcBorders>
              <w:bottom w:val="single" w:sz="4" w:space="0" w:color="auto"/>
            </w:tcBorders>
            <w:vAlign w:val="center"/>
          </w:tcPr>
          <w:p w:rsidR="000521E2" w:rsidRDefault="000521E2" w:rsidP="00B445A6">
            <w:pPr>
              <w:pStyle w:val="nrpsTableCell"/>
              <w:spacing w:after="240"/>
              <w:rPr>
                <w:szCs w:val="18"/>
              </w:rPr>
            </w:pPr>
            <w:r>
              <w:rPr>
                <w:szCs w:val="18"/>
              </w:rPr>
              <w:t>Herbaceous Cover</w:t>
            </w:r>
          </w:p>
        </w:tc>
        <w:tc>
          <w:tcPr>
            <w:tcW w:w="1574" w:type="dxa"/>
            <w:tcBorders>
              <w:bottom w:val="single" w:sz="4" w:space="0" w:color="auto"/>
            </w:tcBorders>
            <w:vAlign w:val="center"/>
          </w:tcPr>
          <w:p w:rsidR="000521E2" w:rsidRPr="00BF6EC3" w:rsidRDefault="000521E2" w:rsidP="00B445A6">
            <w:pPr>
              <w:pStyle w:val="nrpsTableCell"/>
              <w:spacing w:after="120"/>
              <w:rPr>
                <w:szCs w:val="18"/>
              </w:rPr>
            </w:pPr>
            <w:r w:rsidRPr="0019552E">
              <w:rPr>
                <w:szCs w:val="18"/>
                <w:u w:val="single"/>
              </w:rPr>
              <w:t>&lt;</w:t>
            </w:r>
            <w:r>
              <w:rPr>
                <w:szCs w:val="18"/>
              </w:rPr>
              <w:t>10% of area is exotic</w:t>
            </w:r>
          </w:p>
        </w:tc>
        <w:tc>
          <w:tcPr>
            <w:tcW w:w="1716" w:type="dxa"/>
            <w:gridSpan w:val="2"/>
            <w:tcBorders>
              <w:bottom w:val="single" w:sz="4" w:space="0" w:color="auto"/>
            </w:tcBorders>
            <w:vAlign w:val="center"/>
          </w:tcPr>
          <w:p w:rsidR="000521E2" w:rsidRPr="00BF6EC3" w:rsidRDefault="000521E2" w:rsidP="00B445A6">
            <w:pPr>
              <w:pStyle w:val="nrpsTableCell"/>
              <w:spacing w:after="120"/>
              <w:rPr>
                <w:szCs w:val="18"/>
              </w:rPr>
            </w:pPr>
            <w:r>
              <w:rPr>
                <w:szCs w:val="18"/>
              </w:rPr>
              <w:t>11-30% of area is exotic</w:t>
            </w:r>
          </w:p>
        </w:tc>
        <w:tc>
          <w:tcPr>
            <w:tcW w:w="1576" w:type="dxa"/>
            <w:tcBorders>
              <w:bottom w:val="single" w:sz="4" w:space="0" w:color="auto"/>
            </w:tcBorders>
            <w:vAlign w:val="center"/>
          </w:tcPr>
          <w:p w:rsidR="000521E2" w:rsidRPr="00BF6EC3" w:rsidRDefault="000521E2" w:rsidP="00B445A6">
            <w:pPr>
              <w:pStyle w:val="nrpsTableCell"/>
              <w:spacing w:after="120"/>
              <w:rPr>
                <w:szCs w:val="18"/>
              </w:rPr>
            </w:pPr>
            <w:r>
              <w:rPr>
                <w:szCs w:val="18"/>
              </w:rPr>
              <w:t>&gt;30% of area is exotic</w:t>
            </w:r>
          </w:p>
        </w:tc>
      </w:tr>
      <w:tr w:rsidR="000521E2" w:rsidTr="00B445A6">
        <w:trPr>
          <w:trHeight w:val="720"/>
        </w:trPr>
        <w:tc>
          <w:tcPr>
            <w:tcW w:w="1720" w:type="dxa"/>
            <w:vMerge w:val="restart"/>
            <w:tcBorders>
              <w:top w:val="single" w:sz="4" w:space="0" w:color="auto"/>
            </w:tcBorders>
            <w:vAlign w:val="center"/>
          </w:tcPr>
          <w:p w:rsidR="000521E2" w:rsidRPr="00BF6EC3" w:rsidRDefault="000521E2" w:rsidP="00B445A6">
            <w:pPr>
              <w:pStyle w:val="nrpsTableCell"/>
              <w:spacing w:after="240"/>
              <w:rPr>
                <w:szCs w:val="18"/>
              </w:rPr>
            </w:pPr>
            <w:r>
              <w:rPr>
                <w:szCs w:val="18"/>
              </w:rPr>
              <w:t>3. Detect change in quality of native herbaceous communities</w:t>
            </w:r>
          </w:p>
        </w:tc>
        <w:tc>
          <w:tcPr>
            <w:tcW w:w="1267" w:type="dxa"/>
            <w:vMerge w:val="restart"/>
            <w:tcBorders>
              <w:top w:val="single" w:sz="4" w:space="0" w:color="auto"/>
            </w:tcBorders>
            <w:vAlign w:val="center"/>
          </w:tcPr>
          <w:p w:rsidR="000521E2" w:rsidRPr="00BF6EC3" w:rsidRDefault="000521E2" w:rsidP="00B445A6">
            <w:pPr>
              <w:pStyle w:val="nrpsTableCell"/>
              <w:spacing w:after="240"/>
              <w:rPr>
                <w:szCs w:val="18"/>
              </w:rPr>
            </w:pPr>
            <w:r w:rsidRPr="00BF6EC3">
              <w:rPr>
                <w:szCs w:val="18"/>
              </w:rPr>
              <w:t xml:space="preserve">Quality of </w:t>
            </w:r>
            <w:r>
              <w:rPr>
                <w:szCs w:val="18"/>
              </w:rPr>
              <w:t>N</w:t>
            </w:r>
            <w:r w:rsidRPr="00BF6EC3">
              <w:rPr>
                <w:szCs w:val="18"/>
              </w:rPr>
              <w:t xml:space="preserve">ative </w:t>
            </w:r>
            <w:r>
              <w:rPr>
                <w:szCs w:val="18"/>
              </w:rPr>
              <w:t>H</w:t>
            </w:r>
            <w:r w:rsidRPr="00BF6EC3">
              <w:rPr>
                <w:szCs w:val="18"/>
              </w:rPr>
              <w:t xml:space="preserve">erbaceous </w:t>
            </w:r>
            <w:r>
              <w:rPr>
                <w:szCs w:val="18"/>
              </w:rPr>
              <w:t>C</w:t>
            </w:r>
            <w:r w:rsidRPr="00BF6EC3">
              <w:rPr>
                <w:szCs w:val="18"/>
              </w:rPr>
              <w:t>ommunities</w:t>
            </w:r>
          </w:p>
        </w:tc>
        <w:tc>
          <w:tcPr>
            <w:tcW w:w="1309" w:type="dxa"/>
            <w:tcBorders>
              <w:top w:val="single" w:sz="4" w:space="0" w:color="auto"/>
            </w:tcBorders>
            <w:vAlign w:val="center"/>
          </w:tcPr>
          <w:p w:rsidR="000521E2" w:rsidRPr="00BF6EC3" w:rsidRDefault="000521E2" w:rsidP="00B445A6">
            <w:pPr>
              <w:pStyle w:val="nrpsTableCell"/>
              <w:spacing w:after="240"/>
              <w:rPr>
                <w:szCs w:val="18"/>
              </w:rPr>
            </w:pPr>
            <w:r>
              <w:rPr>
                <w:szCs w:val="18"/>
              </w:rPr>
              <w:t>E</w:t>
            </w:r>
            <w:r w:rsidRPr="00BF6EC3">
              <w:rPr>
                <w:szCs w:val="18"/>
              </w:rPr>
              <w:t xml:space="preserve">xotic </w:t>
            </w:r>
            <w:r>
              <w:rPr>
                <w:szCs w:val="18"/>
              </w:rPr>
              <w:t>Cover</w:t>
            </w:r>
          </w:p>
        </w:tc>
        <w:tc>
          <w:tcPr>
            <w:tcW w:w="1574" w:type="dxa"/>
            <w:tcBorders>
              <w:top w:val="single" w:sz="4" w:space="0" w:color="auto"/>
            </w:tcBorders>
            <w:vAlign w:val="center"/>
          </w:tcPr>
          <w:p w:rsidR="000521E2" w:rsidRPr="0019552E" w:rsidRDefault="000521E2" w:rsidP="00B445A6">
            <w:pPr>
              <w:pStyle w:val="nrpsTableCell"/>
              <w:spacing w:before="40" w:after="240"/>
              <w:rPr>
                <w:szCs w:val="18"/>
              </w:rPr>
            </w:pPr>
            <w:r>
              <w:rPr>
                <w:szCs w:val="18"/>
              </w:rPr>
              <w:t xml:space="preserve">90% of native-dominated areas have </w:t>
            </w:r>
            <w:r>
              <w:rPr>
                <w:szCs w:val="18"/>
                <w:u w:val="single"/>
              </w:rPr>
              <w:t>&lt;</w:t>
            </w:r>
            <w:r>
              <w:rPr>
                <w:szCs w:val="18"/>
              </w:rPr>
              <w:t>10% exotic cover</w:t>
            </w:r>
          </w:p>
        </w:tc>
        <w:tc>
          <w:tcPr>
            <w:tcW w:w="1716" w:type="dxa"/>
            <w:gridSpan w:val="2"/>
            <w:tcBorders>
              <w:top w:val="single" w:sz="4" w:space="0" w:color="auto"/>
            </w:tcBorders>
            <w:vAlign w:val="center"/>
          </w:tcPr>
          <w:p w:rsidR="000521E2" w:rsidRPr="0019552E" w:rsidRDefault="000521E2" w:rsidP="00B445A6">
            <w:pPr>
              <w:pStyle w:val="nrpsTableCell"/>
              <w:spacing w:before="40" w:after="240"/>
              <w:rPr>
                <w:szCs w:val="18"/>
              </w:rPr>
            </w:pPr>
            <w:r>
              <w:rPr>
                <w:szCs w:val="18"/>
                <w:u w:val="single"/>
              </w:rPr>
              <w:t>&lt;</w:t>
            </w:r>
            <w:r>
              <w:rPr>
                <w:szCs w:val="18"/>
              </w:rPr>
              <w:t>50% of native-dominated areas have &gt;50% exotic cover</w:t>
            </w:r>
          </w:p>
        </w:tc>
        <w:tc>
          <w:tcPr>
            <w:tcW w:w="1576" w:type="dxa"/>
            <w:tcBorders>
              <w:top w:val="single" w:sz="4" w:space="0" w:color="auto"/>
            </w:tcBorders>
            <w:vAlign w:val="center"/>
          </w:tcPr>
          <w:p w:rsidR="000521E2" w:rsidRPr="0019552E" w:rsidRDefault="000521E2" w:rsidP="00B445A6">
            <w:pPr>
              <w:pStyle w:val="nrpsTableCell"/>
              <w:spacing w:before="40" w:after="240"/>
              <w:rPr>
                <w:szCs w:val="18"/>
              </w:rPr>
            </w:pPr>
            <w:r>
              <w:rPr>
                <w:szCs w:val="18"/>
              </w:rPr>
              <w:t>&gt;50% of native-dominated areas have &gt;50% exotic cover</w:t>
            </w:r>
          </w:p>
        </w:tc>
      </w:tr>
      <w:tr w:rsidR="000521E2" w:rsidTr="00DE2C8D">
        <w:tc>
          <w:tcPr>
            <w:tcW w:w="1720" w:type="dxa"/>
            <w:vMerge/>
            <w:vAlign w:val="center"/>
          </w:tcPr>
          <w:p w:rsidR="000521E2" w:rsidRDefault="000521E2" w:rsidP="00B445A6">
            <w:pPr>
              <w:pStyle w:val="nrpsTableCell"/>
              <w:spacing w:after="240"/>
              <w:rPr>
                <w:szCs w:val="18"/>
              </w:rPr>
            </w:pPr>
          </w:p>
        </w:tc>
        <w:tc>
          <w:tcPr>
            <w:tcW w:w="1267" w:type="dxa"/>
            <w:vMerge/>
            <w:vAlign w:val="center"/>
          </w:tcPr>
          <w:p w:rsidR="000521E2" w:rsidRPr="00BF6EC3" w:rsidRDefault="000521E2" w:rsidP="00B445A6">
            <w:pPr>
              <w:pStyle w:val="nrpsTableCell"/>
              <w:spacing w:after="240"/>
              <w:rPr>
                <w:szCs w:val="18"/>
              </w:rPr>
            </w:pPr>
          </w:p>
        </w:tc>
        <w:tc>
          <w:tcPr>
            <w:tcW w:w="1309" w:type="dxa"/>
            <w:shd w:val="clear" w:color="auto" w:fill="D9D9D9" w:themeFill="background1" w:themeFillShade="D9"/>
            <w:vAlign w:val="center"/>
          </w:tcPr>
          <w:p w:rsidR="000521E2" w:rsidRPr="00D73414" w:rsidRDefault="000521E2" w:rsidP="00B445A6">
            <w:pPr>
              <w:pStyle w:val="nrpsTableCell"/>
              <w:spacing w:after="240"/>
              <w:rPr>
                <w:szCs w:val="18"/>
              </w:rPr>
            </w:pPr>
            <w:r>
              <w:rPr>
                <w:szCs w:val="18"/>
              </w:rPr>
              <w:t>Mean C</w:t>
            </w:r>
            <w:r>
              <w:rPr>
                <w:szCs w:val="18"/>
                <w:vertAlign w:val="superscript"/>
              </w:rPr>
              <w:t>3</w:t>
            </w:r>
          </w:p>
        </w:tc>
        <w:tc>
          <w:tcPr>
            <w:tcW w:w="1574" w:type="dxa"/>
            <w:shd w:val="clear" w:color="auto" w:fill="D9D9D9" w:themeFill="background1" w:themeFillShade="D9"/>
            <w:vAlign w:val="center"/>
          </w:tcPr>
          <w:p w:rsidR="000521E2" w:rsidRPr="00E551DB" w:rsidRDefault="000521E2" w:rsidP="00B445A6">
            <w:pPr>
              <w:pStyle w:val="nrpsTableCell"/>
              <w:spacing w:after="240"/>
              <w:jc w:val="center"/>
              <w:rPr>
                <w:szCs w:val="18"/>
                <w:u w:val="single"/>
              </w:rPr>
            </w:pPr>
            <w:r>
              <w:rPr>
                <w:szCs w:val="18"/>
                <w:u w:val="single"/>
              </w:rPr>
              <w:t>&gt;</w:t>
            </w:r>
            <w:r w:rsidRPr="00E551DB">
              <w:rPr>
                <w:szCs w:val="18"/>
              </w:rPr>
              <w:t>10</w:t>
            </w:r>
          </w:p>
        </w:tc>
        <w:tc>
          <w:tcPr>
            <w:tcW w:w="1574" w:type="dxa"/>
            <w:shd w:val="clear" w:color="auto" w:fill="D9D9D9" w:themeFill="background1" w:themeFillShade="D9"/>
            <w:vAlign w:val="center"/>
          </w:tcPr>
          <w:p w:rsidR="000521E2" w:rsidRPr="00BF6EC3" w:rsidRDefault="000521E2" w:rsidP="00B445A6">
            <w:pPr>
              <w:pStyle w:val="nrpsTableCell"/>
              <w:spacing w:after="240"/>
              <w:jc w:val="center"/>
              <w:rPr>
                <w:szCs w:val="18"/>
              </w:rPr>
            </w:pPr>
            <w:r>
              <w:rPr>
                <w:szCs w:val="18"/>
              </w:rPr>
              <w:t>4-10</w:t>
            </w:r>
          </w:p>
        </w:tc>
        <w:tc>
          <w:tcPr>
            <w:tcW w:w="1718" w:type="dxa"/>
            <w:gridSpan w:val="2"/>
            <w:shd w:val="clear" w:color="auto" w:fill="D9D9D9" w:themeFill="background1" w:themeFillShade="D9"/>
            <w:vAlign w:val="center"/>
          </w:tcPr>
          <w:p w:rsidR="000521E2" w:rsidRPr="00BF6EC3" w:rsidRDefault="000521E2" w:rsidP="00B445A6">
            <w:pPr>
              <w:pStyle w:val="nrpsTableCell"/>
              <w:spacing w:after="240"/>
              <w:jc w:val="center"/>
              <w:rPr>
                <w:szCs w:val="18"/>
              </w:rPr>
            </w:pPr>
            <w:r>
              <w:rPr>
                <w:szCs w:val="18"/>
              </w:rPr>
              <w:t>1-3</w:t>
            </w:r>
          </w:p>
        </w:tc>
      </w:tr>
      <w:tr w:rsidR="000521E2" w:rsidTr="00DE2C8D">
        <w:trPr>
          <w:trHeight w:val="144"/>
        </w:trPr>
        <w:tc>
          <w:tcPr>
            <w:tcW w:w="1720" w:type="dxa"/>
            <w:vMerge/>
            <w:tcBorders>
              <w:bottom w:val="single" w:sz="4" w:space="0" w:color="auto"/>
            </w:tcBorders>
            <w:vAlign w:val="center"/>
          </w:tcPr>
          <w:p w:rsidR="000521E2" w:rsidRDefault="000521E2" w:rsidP="00B445A6">
            <w:pPr>
              <w:pStyle w:val="nrpsTableCell"/>
              <w:spacing w:after="240"/>
              <w:rPr>
                <w:szCs w:val="18"/>
              </w:rPr>
            </w:pPr>
          </w:p>
        </w:tc>
        <w:tc>
          <w:tcPr>
            <w:tcW w:w="1267" w:type="dxa"/>
            <w:vMerge/>
            <w:tcBorders>
              <w:bottom w:val="single" w:sz="4" w:space="0" w:color="auto"/>
            </w:tcBorders>
            <w:vAlign w:val="center"/>
          </w:tcPr>
          <w:p w:rsidR="000521E2" w:rsidRPr="00BF6EC3" w:rsidRDefault="000521E2" w:rsidP="00B445A6">
            <w:pPr>
              <w:pStyle w:val="nrpsTableCell"/>
              <w:spacing w:after="240"/>
              <w:rPr>
                <w:szCs w:val="18"/>
              </w:rPr>
            </w:pPr>
          </w:p>
        </w:tc>
        <w:tc>
          <w:tcPr>
            <w:tcW w:w="1309" w:type="dxa"/>
            <w:tcBorders>
              <w:bottom w:val="single" w:sz="4" w:space="0" w:color="auto"/>
            </w:tcBorders>
            <w:shd w:val="clear" w:color="auto" w:fill="D9D9D9" w:themeFill="background1" w:themeFillShade="D9"/>
            <w:vAlign w:val="center"/>
          </w:tcPr>
          <w:p w:rsidR="000521E2" w:rsidRPr="00D73414" w:rsidRDefault="000521E2" w:rsidP="00B445A6">
            <w:pPr>
              <w:pStyle w:val="nrpsTableCell"/>
              <w:spacing w:after="240"/>
              <w:rPr>
                <w:szCs w:val="18"/>
              </w:rPr>
            </w:pPr>
            <w:r>
              <w:rPr>
                <w:szCs w:val="18"/>
              </w:rPr>
              <w:t>Average Weed Score</w:t>
            </w:r>
            <w:r>
              <w:rPr>
                <w:szCs w:val="18"/>
                <w:vertAlign w:val="superscript"/>
              </w:rPr>
              <w:t>4</w:t>
            </w:r>
          </w:p>
        </w:tc>
        <w:tc>
          <w:tcPr>
            <w:tcW w:w="1574" w:type="dxa"/>
            <w:tcBorders>
              <w:bottom w:val="single" w:sz="4" w:space="0" w:color="auto"/>
            </w:tcBorders>
            <w:shd w:val="clear" w:color="auto" w:fill="D9D9D9" w:themeFill="background1" w:themeFillShade="D9"/>
            <w:vAlign w:val="center"/>
          </w:tcPr>
          <w:p w:rsidR="000521E2" w:rsidRPr="00BF6EC3" w:rsidRDefault="000521E2" w:rsidP="00B445A6">
            <w:pPr>
              <w:pStyle w:val="nrpsTableCell"/>
              <w:spacing w:after="240"/>
              <w:jc w:val="center"/>
              <w:rPr>
                <w:szCs w:val="18"/>
              </w:rPr>
            </w:pPr>
            <w:r>
              <w:rPr>
                <w:rFonts w:cs="Arial"/>
                <w:szCs w:val="18"/>
              </w:rPr>
              <w:t>≥</w:t>
            </w:r>
            <w:r>
              <w:rPr>
                <w:szCs w:val="18"/>
              </w:rPr>
              <w:t>-1</w:t>
            </w:r>
          </w:p>
        </w:tc>
        <w:tc>
          <w:tcPr>
            <w:tcW w:w="1574" w:type="dxa"/>
            <w:tcBorders>
              <w:bottom w:val="single" w:sz="4" w:space="0" w:color="auto"/>
            </w:tcBorders>
            <w:shd w:val="clear" w:color="auto" w:fill="D9D9D9" w:themeFill="background1" w:themeFillShade="D9"/>
            <w:vAlign w:val="center"/>
          </w:tcPr>
          <w:p w:rsidR="000521E2" w:rsidRPr="00BF6EC3" w:rsidRDefault="000521E2" w:rsidP="00B445A6">
            <w:pPr>
              <w:pStyle w:val="nrpsTableCell"/>
              <w:spacing w:after="240"/>
              <w:jc w:val="center"/>
              <w:rPr>
                <w:szCs w:val="18"/>
              </w:rPr>
            </w:pPr>
            <w:r>
              <w:rPr>
                <w:szCs w:val="18"/>
              </w:rPr>
              <w:t>-1 to -2</w:t>
            </w:r>
          </w:p>
        </w:tc>
        <w:tc>
          <w:tcPr>
            <w:tcW w:w="1718" w:type="dxa"/>
            <w:gridSpan w:val="2"/>
            <w:tcBorders>
              <w:bottom w:val="single" w:sz="4" w:space="0" w:color="auto"/>
            </w:tcBorders>
            <w:shd w:val="clear" w:color="auto" w:fill="D9D9D9" w:themeFill="background1" w:themeFillShade="D9"/>
            <w:vAlign w:val="center"/>
          </w:tcPr>
          <w:p w:rsidR="000521E2" w:rsidRPr="00BF6EC3" w:rsidRDefault="000521E2" w:rsidP="00B445A6">
            <w:pPr>
              <w:pStyle w:val="nrpsTableCell"/>
              <w:spacing w:after="240"/>
              <w:jc w:val="center"/>
              <w:rPr>
                <w:szCs w:val="18"/>
              </w:rPr>
            </w:pPr>
            <w:r w:rsidRPr="00BF6EC3">
              <w:rPr>
                <w:szCs w:val="18"/>
              </w:rPr>
              <w:t>&lt;</w:t>
            </w:r>
            <w:r>
              <w:rPr>
                <w:szCs w:val="18"/>
              </w:rPr>
              <w:t xml:space="preserve"> -2</w:t>
            </w:r>
          </w:p>
        </w:tc>
      </w:tr>
    </w:tbl>
    <w:p w:rsidR="000521E2" w:rsidRDefault="000521E2" w:rsidP="000521E2">
      <w:pPr>
        <w:pStyle w:val="nrpsTablenote"/>
      </w:pPr>
      <w:r>
        <w:rPr>
          <w:vertAlign w:val="superscript"/>
        </w:rPr>
        <w:t>1</w:t>
      </w:r>
      <w:r w:rsidRPr="00BE0239">
        <w:t xml:space="preserve"> </w:t>
      </w:r>
      <w:r>
        <w:t>Ecological integrity rating reflects the status of the parameter and trend will be used as a modifier to describe whether the condition of the parameter is stable, improving, or declining.</w:t>
      </w:r>
    </w:p>
    <w:p w:rsidR="000521E2" w:rsidRDefault="000521E2" w:rsidP="000521E2">
      <w:pPr>
        <w:pStyle w:val="nrpsTablenote"/>
      </w:pPr>
      <w:r>
        <w:rPr>
          <w:vertAlign w:val="superscript"/>
        </w:rPr>
        <w:t>2</w:t>
      </w:r>
      <w:r w:rsidRPr="00BE0239">
        <w:t xml:space="preserve"> </w:t>
      </w:r>
      <w:r>
        <w:t xml:space="preserve">The baseline for this objective is the ratio of forest to </w:t>
      </w:r>
      <w:proofErr w:type="spellStart"/>
      <w:r>
        <w:t>nonforest</w:t>
      </w:r>
      <w:proofErr w:type="spellEnd"/>
      <w:r>
        <w:t xml:space="preserve"> cover that was present during the historic period of significance 1853-1875. The metric for this parameter will be the ratio of soils that developed under forest vs. non- forest vegetation as interpreted by the soils survey (see Figures 4 and 5) as this reflects the cover types that were present during the historic time period. </w:t>
      </w:r>
    </w:p>
    <w:p w:rsidR="000521E2" w:rsidRDefault="000521E2" w:rsidP="000521E2">
      <w:pPr>
        <w:pStyle w:val="nrpsTablenote"/>
      </w:pPr>
      <w:r>
        <w:rPr>
          <w:vertAlign w:val="superscript"/>
        </w:rPr>
        <w:t>3</w:t>
      </w:r>
      <w:r w:rsidRPr="00BE0239">
        <w:t xml:space="preserve"> </w:t>
      </w:r>
      <w:r>
        <w:t>The mean C will be used in concert with native species richness, FQI, and native species cover. The estimates in the table are preliminary estimates based on pilot data, see Appendix B.</w:t>
      </w:r>
    </w:p>
    <w:p w:rsidR="000521E2" w:rsidRDefault="000521E2" w:rsidP="000521E2">
      <w:pPr>
        <w:pStyle w:val="nrpsTablenote"/>
      </w:pPr>
      <w:r>
        <w:rPr>
          <w:vertAlign w:val="superscript"/>
        </w:rPr>
        <w:t>4</w:t>
      </w:r>
      <w:r w:rsidRPr="00BE0239">
        <w:t xml:space="preserve"> </w:t>
      </w:r>
      <w:r>
        <w:t xml:space="preserve">Weed score is based on local ranking that is under development following Bowers and </w:t>
      </w:r>
      <w:proofErr w:type="spellStart"/>
      <w:r>
        <w:t>Boutin</w:t>
      </w:r>
      <w:proofErr w:type="spellEnd"/>
      <w:r>
        <w:t xml:space="preserve"> 2008, see Appendix B.</w:t>
      </w:r>
    </w:p>
    <w:p w:rsidR="007330D2" w:rsidRDefault="007330D2" w:rsidP="007330D2">
      <w:pPr>
        <w:spacing w:after="0"/>
      </w:pPr>
    </w:p>
    <w:sectPr w:rsidR="007330D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234" w:rsidRDefault="00B46234" w:rsidP="00F447CF">
      <w:pPr>
        <w:spacing w:after="0" w:line="240" w:lineRule="auto"/>
      </w:pPr>
      <w:r>
        <w:separator/>
      </w:r>
    </w:p>
  </w:endnote>
  <w:endnote w:type="continuationSeparator" w:id="0">
    <w:p w:rsidR="00B46234" w:rsidRDefault="00B46234" w:rsidP="00F44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555200"/>
      <w:docPartObj>
        <w:docPartGallery w:val="Page Numbers (Bottom of Page)"/>
        <w:docPartUnique/>
      </w:docPartObj>
    </w:sdtPr>
    <w:sdtEndPr>
      <w:rPr>
        <w:noProof/>
      </w:rPr>
    </w:sdtEndPr>
    <w:sdtContent>
      <w:p w:rsidR="00B445A6" w:rsidRDefault="00B445A6">
        <w:pPr>
          <w:pStyle w:val="Footer"/>
          <w:jc w:val="center"/>
        </w:pPr>
        <w:r>
          <w:fldChar w:fldCharType="begin"/>
        </w:r>
        <w:r>
          <w:instrText xml:space="preserve"> PAGE   \* MERGEFORMAT </w:instrText>
        </w:r>
        <w:r>
          <w:fldChar w:fldCharType="separate"/>
        </w:r>
        <w:r w:rsidR="00021C16">
          <w:rPr>
            <w:noProof/>
          </w:rPr>
          <w:t>1</w:t>
        </w:r>
        <w:r>
          <w:rPr>
            <w:noProof/>
          </w:rPr>
          <w:fldChar w:fldCharType="end"/>
        </w:r>
      </w:p>
    </w:sdtContent>
  </w:sdt>
  <w:p w:rsidR="00B445A6" w:rsidRDefault="00B445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234" w:rsidRDefault="00B46234" w:rsidP="00F447CF">
      <w:pPr>
        <w:spacing w:after="0" w:line="240" w:lineRule="auto"/>
      </w:pPr>
      <w:r>
        <w:separator/>
      </w:r>
    </w:p>
  </w:footnote>
  <w:footnote w:type="continuationSeparator" w:id="0">
    <w:p w:rsidR="00B46234" w:rsidRDefault="00B46234" w:rsidP="00F447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265C0"/>
    <w:multiLevelType w:val="hybridMultilevel"/>
    <w:tmpl w:val="6AB0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3D61B1"/>
    <w:multiLevelType w:val="hybridMultilevel"/>
    <w:tmpl w:val="2F2A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74782A"/>
    <w:multiLevelType w:val="hybridMultilevel"/>
    <w:tmpl w:val="72A46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ADD7648"/>
    <w:multiLevelType w:val="multilevel"/>
    <w:tmpl w:val="D1E4B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885A37"/>
    <w:multiLevelType w:val="hybridMultilevel"/>
    <w:tmpl w:val="546A0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CA57C9"/>
    <w:multiLevelType w:val="hybridMultilevel"/>
    <w:tmpl w:val="25DCA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2F1612"/>
    <w:multiLevelType w:val="hybridMultilevel"/>
    <w:tmpl w:val="B3CC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0"/>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D79"/>
    <w:rsid w:val="00002B53"/>
    <w:rsid w:val="00007F84"/>
    <w:rsid w:val="00013C84"/>
    <w:rsid w:val="00021C16"/>
    <w:rsid w:val="00021EF3"/>
    <w:rsid w:val="000521E2"/>
    <w:rsid w:val="000937CF"/>
    <w:rsid w:val="00095006"/>
    <w:rsid w:val="000D3193"/>
    <w:rsid w:val="00123153"/>
    <w:rsid w:val="00125BBD"/>
    <w:rsid w:val="001C1074"/>
    <w:rsid w:val="001C69CF"/>
    <w:rsid w:val="001D1043"/>
    <w:rsid w:val="00357126"/>
    <w:rsid w:val="00362ACE"/>
    <w:rsid w:val="003D7D85"/>
    <w:rsid w:val="00413BF4"/>
    <w:rsid w:val="00445BE9"/>
    <w:rsid w:val="004523AF"/>
    <w:rsid w:val="004A0FE1"/>
    <w:rsid w:val="004D5E6F"/>
    <w:rsid w:val="004E0490"/>
    <w:rsid w:val="004F4693"/>
    <w:rsid w:val="00507035"/>
    <w:rsid w:val="005334E4"/>
    <w:rsid w:val="00574835"/>
    <w:rsid w:val="00582038"/>
    <w:rsid w:val="005A656F"/>
    <w:rsid w:val="005B4AD5"/>
    <w:rsid w:val="006112CD"/>
    <w:rsid w:val="00614A5C"/>
    <w:rsid w:val="006539EF"/>
    <w:rsid w:val="00661C93"/>
    <w:rsid w:val="00670C3B"/>
    <w:rsid w:val="0067233E"/>
    <w:rsid w:val="00683611"/>
    <w:rsid w:val="006F1013"/>
    <w:rsid w:val="006F16BF"/>
    <w:rsid w:val="00711AF7"/>
    <w:rsid w:val="007330D2"/>
    <w:rsid w:val="00751AD7"/>
    <w:rsid w:val="007956E1"/>
    <w:rsid w:val="007F41B8"/>
    <w:rsid w:val="00807964"/>
    <w:rsid w:val="00823489"/>
    <w:rsid w:val="00842E48"/>
    <w:rsid w:val="00885CE8"/>
    <w:rsid w:val="008979C2"/>
    <w:rsid w:val="008F5A9E"/>
    <w:rsid w:val="00906C93"/>
    <w:rsid w:val="00936E69"/>
    <w:rsid w:val="00957997"/>
    <w:rsid w:val="009A6311"/>
    <w:rsid w:val="009C6D63"/>
    <w:rsid w:val="009D3D79"/>
    <w:rsid w:val="00A20E0B"/>
    <w:rsid w:val="00A219AB"/>
    <w:rsid w:val="00A83E32"/>
    <w:rsid w:val="00B26E72"/>
    <w:rsid w:val="00B41A7C"/>
    <w:rsid w:val="00B445A6"/>
    <w:rsid w:val="00B46234"/>
    <w:rsid w:val="00B82EAE"/>
    <w:rsid w:val="00B86655"/>
    <w:rsid w:val="00BB1619"/>
    <w:rsid w:val="00DE2C8D"/>
    <w:rsid w:val="00EA0DE2"/>
    <w:rsid w:val="00EA136C"/>
    <w:rsid w:val="00EC5253"/>
    <w:rsid w:val="00EE2588"/>
    <w:rsid w:val="00F447CF"/>
    <w:rsid w:val="00F576E8"/>
    <w:rsid w:val="00FB7405"/>
    <w:rsid w:val="00FC31CE"/>
    <w:rsid w:val="00FD1D0F"/>
    <w:rsid w:val="00FF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F7"/>
    <w:pPr>
      <w:ind w:left="720"/>
      <w:contextualSpacing/>
    </w:pPr>
  </w:style>
  <w:style w:type="character" w:styleId="CommentReference">
    <w:name w:val="annotation reference"/>
    <w:semiHidden/>
    <w:rsid w:val="00507035"/>
    <w:rPr>
      <w:sz w:val="16"/>
      <w:szCs w:val="16"/>
    </w:rPr>
  </w:style>
  <w:style w:type="paragraph" w:styleId="CommentText">
    <w:name w:val="annotation text"/>
    <w:basedOn w:val="Normal"/>
    <w:link w:val="CommentTextChar"/>
    <w:rsid w:val="00507035"/>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50703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07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035"/>
    <w:rPr>
      <w:rFonts w:ascii="Tahoma" w:hAnsi="Tahoma" w:cs="Tahoma"/>
      <w:sz w:val="16"/>
      <w:szCs w:val="16"/>
    </w:rPr>
  </w:style>
  <w:style w:type="table" w:styleId="TableGrid">
    <w:name w:val="Table Grid"/>
    <w:basedOn w:val="TableNormal"/>
    <w:uiPriority w:val="59"/>
    <w:rsid w:val="00357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rpsTableCell">
    <w:name w:val="nrps TableCell"/>
    <w:basedOn w:val="Normal"/>
    <w:rsid w:val="000521E2"/>
    <w:pPr>
      <w:spacing w:before="20" w:after="20" w:line="240" w:lineRule="auto"/>
    </w:pPr>
    <w:rPr>
      <w:rFonts w:ascii="Arial" w:eastAsia="Times New Roman" w:hAnsi="Arial" w:cs="Times New Roman"/>
      <w:sz w:val="18"/>
      <w:szCs w:val="20"/>
    </w:rPr>
  </w:style>
  <w:style w:type="paragraph" w:customStyle="1" w:styleId="nrpsTabletitle">
    <w:name w:val="nrps Table title"/>
    <w:basedOn w:val="Normal"/>
    <w:link w:val="nrpsTabletitleChar"/>
    <w:qFormat/>
    <w:rsid w:val="000521E2"/>
    <w:pPr>
      <w:keepNext/>
      <w:spacing w:after="120" w:line="240" w:lineRule="auto"/>
    </w:pPr>
    <w:rPr>
      <w:rFonts w:ascii="Arial" w:eastAsia="Times New Roman" w:hAnsi="Arial" w:cs="Times New Roman"/>
      <w:bCs/>
      <w:sz w:val="20"/>
      <w:szCs w:val="20"/>
    </w:rPr>
  </w:style>
  <w:style w:type="paragraph" w:customStyle="1" w:styleId="nrpsTableheader">
    <w:name w:val="nrps Table header"/>
    <w:basedOn w:val="Normal"/>
    <w:link w:val="nrpsTableheaderChar"/>
    <w:qFormat/>
    <w:rsid w:val="000521E2"/>
    <w:pPr>
      <w:spacing w:before="20" w:after="20" w:line="240" w:lineRule="auto"/>
    </w:pPr>
    <w:rPr>
      <w:rFonts w:ascii="Arial" w:eastAsia="Times New Roman" w:hAnsi="Arial" w:cs="Arial"/>
      <w:b/>
      <w:sz w:val="18"/>
      <w:szCs w:val="20"/>
    </w:rPr>
  </w:style>
  <w:style w:type="character" w:customStyle="1" w:styleId="nrpsTabletitleChar">
    <w:name w:val="nrps Table title Char"/>
    <w:basedOn w:val="DefaultParagraphFont"/>
    <w:link w:val="nrpsTabletitle"/>
    <w:rsid w:val="000521E2"/>
    <w:rPr>
      <w:rFonts w:ascii="Arial" w:eastAsia="Times New Roman" w:hAnsi="Arial" w:cs="Times New Roman"/>
      <w:bCs/>
      <w:sz w:val="20"/>
      <w:szCs w:val="20"/>
    </w:rPr>
  </w:style>
  <w:style w:type="character" w:customStyle="1" w:styleId="nrpsTableheaderChar">
    <w:name w:val="nrps Table header Char"/>
    <w:basedOn w:val="DefaultParagraphFont"/>
    <w:link w:val="nrpsTableheader"/>
    <w:rsid w:val="000521E2"/>
    <w:rPr>
      <w:rFonts w:ascii="Arial" w:eastAsia="Times New Roman" w:hAnsi="Arial" w:cs="Arial"/>
      <w:b/>
      <w:sz w:val="18"/>
      <w:szCs w:val="20"/>
    </w:rPr>
  </w:style>
  <w:style w:type="paragraph" w:customStyle="1" w:styleId="nrpsTablenote">
    <w:name w:val="nrps Table note"/>
    <w:basedOn w:val="nrpsTabletitle"/>
    <w:rsid w:val="000521E2"/>
    <w:pPr>
      <w:spacing w:before="120" w:after="0"/>
    </w:pPr>
  </w:style>
  <w:style w:type="paragraph" w:styleId="Header">
    <w:name w:val="header"/>
    <w:basedOn w:val="Normal"/>
    <w:link w:val="HeaderChar"/>
    <w:uiPriority w:val="99"/>
    <w:unhideWhenUsed/>
    <w:rsid w:val="00F44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7CF"/>
  </w:style>
  <w:style w:type="paragraph" w:styleId="Footer">
    <w:name w:val="footer"/>
    <w:basedOn w:val="Normal"/>
    <w:link w:val="FooterChar"/>
    <w:uiPriority w:val="99"/>
    <w:unhideWhenUsed/>
    <w:rsid w:val="00F44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7CF"/>
  </w:style>
  <w:style w:type="paragraph" w:styleId="NormalWeb">
    <w:name w:val="Normal (Web)"/>
    <w:basedOn w:val="Normal"/>
    <w:uiPriority w:val="99"/>
    <w:unhideWhenUsed/>
    <w:rsid w:val="006F101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F7"/>
    <w:pPr>
      <w:ind w:left="720"/>
      <w:contextualSpacing/>
    </w:pPr>
  </w:style>
  <w:style w:type="character" w:styleId="CommentReference">
    <w:name w:val="annotation reference"/>
    <w:semiHidden/>
    <w:rsid w:val="00507035"/>
    <w:rPr>
      <w:sz w:val="16"/>
      <w:szCs w:val="16"/>
    </w:rPr>
  </w:style>
  <w:style w:type="paragraph" w:styleId="CommentText">
    <w:name w:val="annotation text"/>
    <w:basedOn w:val="Normal"/>
    <w:link w:val="CommentTextChar"/>
    <w:rsid w:val="00507035"/>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50703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07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035"/>
    <w:rPr>
      <w:rFonts w:ascii="Tahoma" w:hAnsi="Tahoma" w:cs="Tahoma"/>
      <w:sz w:val="16"/>
      <w:szCs w:val="16"/>
    </w:rPr>
  </w:style>
  <w:style w:type="table" w:styleId="TableGrid">
    <w:name w:val="Table Grid"/>
    <w:basedOn w:val="TableNormal"/>
    <w:uiPriority w:val="59"/>
    <w:rsid w:val="00357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rpsTableCell">
    <w:name w:val="nrps TableCell"/>
    <w:basedOn w:val="Normal"/>
    <w:rsid w:val="000521E2"/>
    <w:pPr>
      <w:spacing w:before="20" w:after="20" w:line="240" w:lineRule="auto"/>
    </w:pPr>
    <w:rPr>
      <w:rFonts w:ascii="Arial" w:eastAsia="Times New Roman" w:hAnsi="Arial" w:cs="Times New Roman"/>
      <w:sz w:val="18"/>
      <w:szCs w:val="20"/>
    </w:rPr>
  </w:style>
  <w:style w:type="paragraph" w:customStyle="1" w:styleId="nrpsTabletitle">
    <w:name w:val="nrps Table title"/>
    <w:basedOn w:val="Normal"/>
    <w:link w:val="nrpsTabletitleChar"/>
    <w:qFormat/>
    <w:rsid w:val="000521E2"/>
    <w:pPr>
      <w:keepNext/>
      <w:spacing w:after="120" w:line="240" w:lineRule="auto"/>
    </w:pPr>
    <w:rPr>
      <w:rFonts w:ascii="Arial" w:eastAsia="Times New Roman" w:hAnsi="Arial" w:cs="Times New Roman"/>
      <w:bCs/>
      <w:sz w:val="20"/>
      <w:szCs w:val="20"/>
    </w:rPr>
  </w:style>
  <w:style w:type="paragraph" w:customStyle="1" w:styleId="nrpsTableheader">
    <w:name w:val="nrps Table header"/>
    <w:basedOn w:val="Normal"/>
    <w:link w:val="nrpsTableheaderChar"/>
    <w:qFormat/>
    <w:rsid w:val="000521E2"/>
    <w:pPr>
      <w:spacing w:before="20" w:after="20" w:line="240" w:lineRule="auto"/>
    </w:pPr>
    <w:rPr>
      <w:rFonts w:ascii="Arial" w:eastAsia="Times New Roman" w:hAnsi="Arial" w:cs="Arial"/>
      <w:b/>
      <w:sz w:val="18"/>
      <w:szCs w:val="20"/>
    </w:rPr>
  </w:style>
  <w:style w:type="character" w:customStyle="1" w:styleId="nrpsTabletitleChar">
    <w:name w:val="nrps Table title Char"/>
    <w:basedOn w:val="DefaultParagraphFont"/>
    <w:link w:val="nrpsTabletitle"/>
    <w:rsid w:val="000521E2"/>
    <w:rPr>
      <w:rFonts w:ascii="Arial" w:eastAsia="Times New Roman" w:hAnsi="Arial" w:cs="Times New Roman"/>
      <w:bCs/>
      <w:sz w:val="20"/>
      <w:szCs w:val="20"/>
    </w:rPr>
  </w:style>
  <w:style w:type="character" w:customStyle="1" w:styleId="nrpsTableheaderChar">
    <w:name w:val="nrps Table header Char"/>
    <w:basedOn w:val="DefaultParagraphFont"/>
    <w:link w:val="nrpsTableheader"/>
    <w:rsid w:val="000521E2"/>
    <w:rPr>
      <w:rFonts w:ascii="Arial" w:eastAsia="Times New Roman" w:hAnsi="Arial" w:cs="Arial"/>
      <w:b/>
      <w:sz w:val="18"/>
      <w:szCs w:val="20"/>
    </w:rPr>
  </w:style>
  <w:style w:type="paragraph" w:customStyle="1" w:styleId="nrpsTablenote">
    <w:name w:val="nrps Table note"/>
    <w:basedOn w:val="nrpsTabletitle"/>
    <w:rsid w:val="000521E2"/>
    <w:pPr>
      <w:spacing w:before="120" w:after="0"/>
    </w:pPr>
  </w:style>
  <w:style w:type="paragraph" w:styleId="Header">
    <w:name w:val="header"/>
    <w:basedOn w:val="Normal"/>
    <w:link w:val="HeaderChar"/>
    <w:uiPriority w:val="99"/>
    <w:unhideWhenUsed/>
    <w:rsid w:val="00F44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7CF"/>
  </w:style>
  <w:style w:type="paragraph" w:styleId="Footer">
    <w:name w:val="footer"/>
    <w:basedOn w:val="Normal"/>
    <w:link w:val="FooterChar"/>
    <w:uiPriority w:val="99"/>
    <w:unhideWhenUsed/>
    <w:rsid w:val="00F44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7CF"/>
  </w:style>
  <w:style w:type="paragraph" w:styleId="NormalWeb">
    <w:name w:val="Normal (Web)"/>
    <w:basedOn w:val="Normal"/>
    <w:uiPriority w:val="99"/>
    <w:unhideWhenUsed/>
    <w:rsid w:val="006F10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753531">
      <w:bodyDiv w:val="1"/>
      <w:marLeft w:val="0"/>
      <w:marRight w:val="0"/>
      <w:marTop w:val="0"/>
      <w:marBottom w:val="0"/>
      <w:divBdr>
        <w:top w:val="none" w:sz="0" w:space="0" w:color="auto"/>
        <w:left w:val="none" w:sz="0" w:space="0" w:color="auto"/>
        <w:bottom w:val="none" w:sz="0" w:space="0" w:color="auto"/>
        <w:right w:val="none" w:sz="0" w:space="0" w:color="auto"/>
      </w:divBdr>
    </w:div>
    <w:div w:id="1732998487">
      <w:bodyDiv w:val="1"/>
      <w:marLeft w:val="0"/>
      <w:marRight w:val="0"/>
      <w:marTop w:val="0"/>
      <w:marBottom w:val="0"/>
      <w:divBdr>
        <w:top w:val="none" w:sz="0" w:space="0" w:color="auto"/>
        <w:left w:val="none" w:sz="0" w:space="0" w:color="auto"/>
        <w:bottom w:val="none" w:sz="0" w:space="0" w:color="auto"/>
        <w:right w:val="none" w:sz="0" w:space="0" w:color="auto"/>
      </w:divBdr>
      <w:divsChild>
        <w:div w:id="1482119717">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National Park Service</Company>
  <LinksUpToDate>false</LinksUpToDate>
  <CharactersWithSpaces>15419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AHeard</dc:creator>
  <cp:lastModifiedBy>Rochefort, Regina M.</cp:lastModifiedBy>
  <cp:revision>2</cp:revision>
  <dcterms:created xsi:type="dcterms:W3CDTF">2016-06-25T00:37:00Z</dcterms:created>
  <dcterms:modified xsi:type="dcterms:W3CDTF">2016-06-25T00:37:00Z</dcterms:modified>
</cp:coreProperties>
</file>